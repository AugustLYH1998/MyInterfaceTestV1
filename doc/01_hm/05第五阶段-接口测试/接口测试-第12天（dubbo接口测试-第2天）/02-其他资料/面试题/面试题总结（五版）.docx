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5B5"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什么是广域网，什么是局域网，分别举例。</w:t>
      </w:r>
    </w:p>
    <w:p w:rsidR="000A66CD" w:rsidRPr="000A66CD" w:rsidRDefault="000A66CD" w:rsidP="000A66CD">
      <w:pPr>
        <w:ind w:left="360"/>
        <w:rPr>
          <w:rFonts w:ascii="微软雅黑" w:eastAsia="微软雅黑" w:hAnsi="微软雅黑"/>
          <w:sz w:val="18"/>
          <w:szCs w:val="18"/>
        </w:rPr>
      </w:pPr>
      <w:r w:rsidRPr="000A66CD">
        <w:rPr>
          <w:rFonts w:ascii="微软雅黑" w:eastAsia="微软雅黑" w:hAnsi="微软雅黑" w:hint="eastAsia"/>
          <w:sz w:val="18"/>
          <w:szCs w:val="18"/>
        </w:rPr>
        <w:t xml:space="preserve">一、局域网 </w:t>
      </w:r>
    </w:p>
    <w:p w:rsidR="000A66CD" w:rsidRPr="000A66CD" w:rsidRDefault="000A66CD" w:rsidP="000A66CD">
      <w:pPr>
        <w:ind w:left="360"/>
        <w:rPr>
          <w:rFonts w:ascii="微软雅黑" w:eastAsia="微软雅黑" w:hAnsi="微软雅黑"/>
          <w:sz w:val="18"/>
          <w:szCs w:val="18"/>
        </w:rPr>
      </w:pPr>
      <w:r w:rsidRPr="000A66CD">
        <w:rPr>
          <w:rFonts w:ascii="微软雅黑" w:eastAsia="微软雅黑" w:hAnsi="微软雅黑" w:hint="eastAsia"/>
          <w:sz w:val="18"/>
          <w:szCs w:val="18"/>
        </w:rPr>
        <w:t xml:space="preserve">局域网（Local Area Network），简称LAN，是指在某一区域内由多台计算机互联成的计算机组。“某一区域”指的是同一办公室、同一建筑物、同一公司和同一学校等，一般是方圆几千米以内。局域网可以实现文件管理、应用软件共享、打印机共享、扫描仪共享、工作组内的日程安排、电子邮件和传真通信服务等功能。局域网是封闭型的，可以由办公室内的两台计算机组成，也可以由一个公司内的上千台计算机组成。 </w:t>
      </w:r>
    </w:p>
    <w:p w:rsidR="000A66CD" w:rsidRPr="000A66CD" w:rsidRDefault="000A66CD" w:rsidP="000A66CD">
      <w:pPr>
        <w:ind w:left="360"/>
        <w:rPr>
          <w:rFonts w:ascii="微软雅黑" w:eastAsia="微软雅黑" w:hAnsi="微软雅黑"/>
          <w:sz w:val="18"/>
          <w:szCs w:val="18"/>
        </w:rPr>
      </w:pPr>
      <w:r w:rsidRPr="000A66CD">
        <w:rPr>
          <w:rFonts w:ascii="微软雅黑" w:eastAsia="微软雅黑" w:hAnsi="微软雅黑" w:hint="eastAsia"/>
          <w:sz w:val="18"/>
          <w:szCs w:val="18"/>
        </w:rPr>
        <w:t xml:space="preserve">二、广域网 </w:t>
      </w:r>
    </w:p>
    <w:p w:rsidR="000A66CD" w:rsidRDefault="000A66CD" w:rsidP="000A66CD">
      <w:pPr>
        <w:ind w:left="360"/>
        <w:rPr>
          <w:rFonts w:ascii="微软雅黑" w:eastAsia="微软雅黑" w:hAnsi="微软雅黑"/>
          <w:sz w:val="18"/>
          <w:szCs w:val="18"/>
        </w:rPr>
      </w:pPr>
      <w:r w:rsidRPr="000A66CD">
        <w:rPr>
          <w:rFonts w:ascii="微软雅黑" w:eastAsia="微软雅黑" w:hAnsi="微软雅黑" w:hint="eastAsia"/>
          <w:sz w:val="18"/>
          <w:szCs w:val="18"/>
        </w:rPr>
        <w:t>广域网（Wide Area Network），简称WAN，是一种跨越大的、地域性的计算机网络的集合。通常跨越省、市，甚至一个国家。广域网包括大大小小不同的子网，子网可以是局域网，也可以是小型的广域网。</w:t>
      </w:r>
    </w:p>
    <w:p w:rsidR="000A66CD"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什么是内存溢出，什么是内存泄漏。</w:t>
      </w:r>
    </w:p>
    <w:p w:rsidR="00E02A63" w:rsidRPr="000A66CD" w:rsidRDefault="00E02A63" w:rsidP="00E02A63">
      <w:pPr>
        <w:pStyle w:val="a3"/>
        <w:ind w:left="420" w:firstLineChars="0" w:firstLine="0"/>
        <w:rPr>
          <w:rFonts w:ascii="微软雅黑" w:eastAsia="微软雅黑" w:hAnsi="微软雅黑"/>
          <w:sz w:val="20"/>
          <w:szCs w:val="20"/>
        </w:rPr>
      </w:pPr>
      <w:r>
        <w:rPr>
          <w:rFonts w:ascii="微软雅黑" w:eastAsia="微软雅黑" w:hAnsi="微软雅黑" w:hint="eastAsia"/>
          <w:sz w:val="20"/>
          <w:szCs w:val="20"/>
        </w:rPr>
        <w:t>通俗解释：</w:t>
      </w:r>
      <w:r w:rsidRPr="00E02A63">
        <w:rPr>
          <w:rFonts w:ascii="微软雅黑" w:eastAsia="微软雅黑" w:hAnsi="微软雅黑" w:hint="eastAsia"/>
          <w:sz w:val="20"/>
          <w:szCs w:val="20"/>
        </w:rPr>
        <w:t>溢出大于系统内存  泄漏程序占用内存没有释放</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内存溢出（out of memory）通俗理解就是内存不够，通常在运行大型软件或游戏时，软件或游戏所需要的内存远远超出了你主机内安装的内存所承受大小，就叫内存溢出。此时软件或游戏就运行不了，系统会提示内存溢出，有时候会自动关闭软件，重启电脑或者软件后释放掉一部分内存又可以正常运行该软件。</w:t>
      </w:r>
    </w:p>
    <w:p w:rsidR="000A66CD" w:rsidRDefault="000A66CD" w:rsidP="000A66CD">
      <w:pPr>
        <w:pStyle w:val="a3"/>
        <w:ind w:left="360" w:firstLineChars="0" w:firstLine="0"/>
        <w:rPr>
          <w:rFonts w:ascii="微软雅黑" w:eastAsia="微软雅黑" w:hAnsi="微软雅黑"/>
          <w:sz w:val="18"/>
          <w:szCs w:val="18"/>
        </w:rPr>
      </w:pPr>
      <w:r w:rsidRPr="000A66CD">
        <w:rPr>
          <w:rFonts w:ascii="微软雅黑" w:eastAsia="微软雅黑" w:hAnsi="微软雅黑" w:hint="eastAsia"/>
          <w:sz w:val="18"/>
          <w:szCs w:val="18"/>
        </w:rPr>
        <w:t>内存泄漏（Memory Leak）是指程序中己动态分配的堆内存由于某种原因程序未释放或无法释放，造成系统内存的浪费，导致程序运行速度减慢甚至系统崩溃等严重后果。</w:t>
      </w:r>
    </w:p>
    <w:p w:rsidR="000A66CD"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TCP和UDP的区别。</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TCP和UDP是OSI模型中的运输层中的协议。TCP提供可靠的通信传输，而UDP则常被用于让广播和细节控制交给应用的通信传输。TCP与UDP基本区别：</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1、基于连接与无连接。</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2、TCP要求系统资源较多，UDP较少。</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3、UDP程序结构较简单。</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4、流模式（TCP）与数据报模式(UDP)。</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5、TCP保证数据正确性，UDP可能丢包。</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6、TCP保证数据顺序，UDP不保证。</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7、TCP面向连接（如打电话要先拨号建立连接）;UDP是无连接的，即发送数据之前不需要建立连接。</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8、TCP提供可靠的服务。也就是说，通过TCP连接传送的数据，无差错，不丢失，不重复，且按序到达;UDP尽最大努力交付，即不保证可靠交付。</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9、TCP面向字节流，实际上是TCP把数据看成一连串无结构的字节流;UDP是面向报文的，UDP没有拥塞控制，因此网络出现拥塞不会使源主机的发送速率降低（对实时应用很有用，如IP电话，实时视频会议等）。</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10、每一条TCP连接只能是点到点的;UDP支持一对一，一对多，多对一和多对多的交互通信。</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11、TCP首部开销20字节;UDP的首部开销小，只有8个字节。</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12、TCP的逻辑通信信道是全双工的可靠信道，UDP则是不可靠信道。</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TCP（Transmission Control Protocol 传输控制协议）是一种面向连接的、可靠的、基于字节流的传输层通信协议，由IETF的RFC 793定义。在简化的计算机网络OSI模型中，完成第四层传输层</w:t>
      </w:r>
      <w:r w:rsidRPr="000A66CD">
        <w:rPr>
          <w:rFonts w:ascii="微软雅黑" w:eastAsia="微软雅黑" w:hAnsi="微软雅黑" w:hint="eastAsia"/>
          <w:sz w:val="18"/>
          <w:szCs w:val="18"/>
        </w:rPr>
        <w:lastRenderedPageBreak/>
        <w:t>所指定的功能。</w:t>
      </w:r>
    </w:p>
    <w:p w:rsidR="000A66CD" w:rsidRDefault="000A66CD" w:rsidP="000A66CD">
      <w:pPr>
        <w:pStyle w:val="a3"/>
        <w:ind w:left="360" w:firstLineChars="0" w:firstLine="0"/>
        <w:rPr>
          <w:rFonts w:ascii="微软雅黑" w:eastAsia="微软雅黑" w:hAnsi="微软雅黑"/>
          <w:sz w:val="18"/>
          <w:szCs w:val="18"/>
        </w:rPr>
      </w:pPr>
      <w:r w:rsidRPr="000A66CD">
        <w:rPr>
          <w:rFonts w:ascii="微软雅黑" w:eastAsia="微软雅黑" w:hAnsi="微软雅黑" w:hint="eastAsia"/>
          <w:sz w:val="18"/>
          <w:szCs w:val="18"/>
        </w:rPr>
        <w:t>UDP 是User Datagram Protocol的简称， 中文名是用户数据报协议，是OSI（Open System Interconnection，开放式系统互联） 参考模型中一种无连接的传输层协议，提供面向事务的简单不可靠信息传送服务，IETF RFC 768是UDP的正式规范。UDP在IP报文的协议号是17。</w:t>
      </w:r>
    </w:p>
    <w:p w:rsidR="006D59E5" w:rsidRDefault="006D59E5" w:rsidP="000A66CD">
      <w:pPr>
        <w:pStyle w:val="a3"/>
        <w:ind w:left="360" w:firstLineChars="0" w:firstLine="0"/>
        <w:rPr>
          <w:rFonts w:ascii="微软雅黑" w:eastAsia="微软雅黑" w:hAnsi="微软雅黑"/>
          <w:sz w:val="18"/>
          <w:szCs w:val="18"/>
        </w:rPr>
      </w:pPr>
    </w:p>
    <w:p w:rsidR="006D59E5" w:rsidRPr="006D59E5" w:rsidRDefault="006D59E5" w:rsidP="006D59E5">
      <w:pPr>
        <w:ind w:firstLineChars="233" w:firstLine="419"/>
        <w:rPr>
          <w:rFonts w:ascii="微软雅黑" w:eastAsia="微软雅黑" w:hAnsi="微软雅黑"/>
          <w:sz w:val="18"/>
          <w:szCs w:val="18"/>
        </w:rPr>
      </w:pPr>
      <w:r w:rsidRPr="006D59E5">
        <w:rPr>
          <w:rFonts w:ascii="微软雅黑" w:eastAsia="微软雅黑" w:hAnsi="微软雅黑" w:hint="eastAsia"/>
          <w:sz w:val="18"/>
          <w:szCs w:val="18"/>
        </w:rPr>
        <w:t>简答：</w:t>
      </w:r>
    </w:p>
    <w:p w:rsidR="006D59E5" w:rsidRPr="006D59E5" w:rsidRDefault="006D59E5" w:rsidP="006D59E5">
      <w:pPr>
        <w:pStyle w:val="a3"/>
        <w:ind w:left="360" w:firstLineChars="0" w:firstLine="0"/>
        <w:rPr>
          <w:rFonts w:ascii="微软雅黑" w:eastAsia="微软雅黑" w:hAnsi="微软雅黑"/>
          <w:sz w:val="18"/>
          <w:szCs w:val="18"/>
        </w:rPr>
      </w:pPr>
      <w:r w:rsidRPr="006D59E5">
        <w:rPr>
          <w:rFonts w:ascii="微软雅黑" w:eastAsia="微软雅黑" w:hAnsi="微软雅黑" w:hint="eastAsia"/>
          <w:sz w:val="18"/>
          <w:szCs w:val="18"/>
        </w:rPr>
        <w:t>CP和UDP是OSI模型中的运输层中的协议。TCP提供可靠的通信传输，而UDP则常被用于让广播和细节控制交给应用的通信传输。</w:t>
      </w:r>
    </w:p>
    <w:p w:rsidR="006D59E5" w:rsidRDefault="006D59E5" w:rsidP="006D59E5">
      <w:pPr>
        <w:pStyle w:val="a3"/>
        <w:ind w:left="360" w:firstLineChars="0" w:firstLine="0"/>
        <w:rPr>
          <w:rFonts w:ascii="微软雅黑" w:eastAsia="微软雅黑" w:hAnsi="微软雅黑"/>
          <w:sz w:val="18"/>
          <w:szCs w:val="18"/>
        </w:rPr>
      </w:pPr>
      <w:r w:rsidRPr="006D59E5">
        <w:rPr>
          <w:rFonts w:ascii="微软雅黑" w:eastAsia="微软雅黑" w:hAnsi="微软雅黑" w:hint="eastAsia"/>
          <w:sz w:val="18"/>
          <w:szCs w:val="18"/>
        </w:rPr>
        <w:t>流模式（TCP）面向连接与数据报模式(UDP)无连接</w:t>
      </w:r>
    </w:p>
    <w:p w:rsidR="006D59E5" w:rsidRPr="006D59E5" w:rsidRDefault="006D59E5" w:rsidP="006D59E5">
      <w:pPr>
        <w:rPr>
          <w:rFonts w:ascii="微软雅黑" w:eastAsia="微软雅黑" w:hAnsi="微软雅黑"/>
          <w:sz w:val="18"/>
          <w:szCs w:val="18"/>
        </w:rPr>
      </w:pPr>
    </w:p>
    <w:p w:rsidR="000A66CD"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sz w:val="20"/>
          <w:szCs w:val="20"/>
          <w:highlight w:val="yellow"/>
        </w:rPr>
        <w:t>10</w:t>
      </w:r>
      <w:r w:rsidRPr="00115E06">
        <w:rPr>
          <w:rFonts w:ascii="微软雅黑" w:eastAsia="微软雅黑" w:hAnsi="微软雅黑" w:hint="eastAsia"/>
          <w:sz w:val="20"/>
          <w:szCs w:val="20"/>
          <w:highlight w:val="yellow"/>
        </w:rPr>
        <w:t>M的宽带是什么意思？理论下载速度是多少。</w:t>
      </w:r>
    </w:p>
    <w:p w:rsidR="000A66CD" w:rsidRDefault="000A66CD" w:rsidP="000A66CD">
      <w:pPr>
        <w:pStyle w:val="a3"/>
        <w:ind w:left="360" w:firstLineChars="0" w:firstLine="0"/>
        <w:rPr>
          <w:rFonts w:ascii="微软雅黑" w:eastAsia="微软雅黑" w:hAnsi="微软雅黑"/>
          <w:sz w:val="18"/>
          <w:szCs w:val="18"/>
        </w:rPr>
      </w:pPr>
      <w:r w:rsidRPr="000A66CD">
        <w:rPr>
          <w:rFonts w:ascii="微软雅黑" w:eastAsia="微软雅黑" w:hAnsi="微软雅黑" w:hint="eastAsia"/>
          <w:sz w:val="18"/>
          <w:szCs w:val="18"/>
        </w:rPr>
        <w:t>10M带宽的下载理论速度是1.25M/秒</w:t>
      </w:r>
    </w:p>
    <w:p w:rsidR="000A66CD"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常见的测试模型</w:t>
      </w:r>
    </w:p>
    <w:p w:rsidR="000A66CD" w:rsidRDefault="000A66CD" w:rsidP="000A66CD">
      <w:pPr>
        <w:pStyle w:val="a3"/>
        <w:ind w:left="360" w:firstLineChars="0" w:firstLine="0"/>
        <w:rPr>
          <w:rFonts w:ascii="微软雅黑" w:eastAsia="微软雅黑" w:hAnsi="微软雅黑"/>
          <w:sz w:val="18"/>
          <w:szCs w:val="18"/>
        </w:rPr>
      </w:pPr>
      <w:r w:rsidRPr="000A66CD">
        <w:rPr>
          <w:rFonts w:ascii="微软雅黑" w:eastAsia="微软雅黑" w:hAnsi="微软雅黑" w:hint="eastAsia"/>
          <w:sz w:val="18"/>
          <w:szCs w:val="18"/>
        </w:rPr>
        <w:t>X模型、W模型、H模型、前置测试模型</w:t>
      </w:r>
    </w:p>
    <w:p w:rsidR="000A66CD"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常用的浏览器?</w:t>
      </w:r>
    </w:p>
    <w:p w:rsidR="000A66CD" w:rsidRDefault="000A66CD" w:rsidP="000A66CD">
      <w:pPr>
        <w:pStyle w:val="a3"/>
        <w:ind w:left="360" w:firstLineChars="0" w:firstLine="0"/>
        <w:rPr>
          <w:rFonts w:ascii="微软雅黑" w:eastAsia="微软雅黑" w:hAnsi="微软雅黑"/>
          <w:sz w:val="18"/>
          <w:szCs w:val="18"/>
        </w:rPr>
      </w:pPr>
      <w:r w:rsidRPr="000A66CD">
        <w:rPr>
          <w:rFonts w:ascii="微软雅黑" w:eastAsia="微软雅黑" w:hAnsi="微软雅黑" w:hint="eastAsia"/>
          <w:sz w:val="18"/>
          <w:szCs w:val="18"/>
        </w:rPr>
        <w:t>谷歌浏览器，火狐浏览器，IE浏览器，搜狗浏览器，百度浏览器，360安全浏览器，QQ浏览器，360极速浏览器，Safari浏览器</w:t>
      </w:r>
    </w:p>
    <w:p w:rsidR="000A66CD" w:rsidRPr="00115E06" w:rsidRDefault="000A66CD" w:rsidP="000A66CD">
      <w:pPr>
        <w:pStyle w:val="a3"/>
        <w:numPr>
          <w:ilvl w:val="0"/>
          <w:numId w:val="1"/>
        </w:numPr>
        <w:ind w:firstLineChars="0"/>
        <w:rPr>
          <w:rFonts w:ascii="微软雅黑" w:eastAsia="微软雅黑" w:hAnsi="微软雅黑"/>
          <w:szCs w:val="21"/>
          <w:highlight w:val="yellow"/>
        </w:rPr>
      </w:pPr>
      <w:r w:rsidRPr="00115E06">
        <w:rPr>
          <w:rFonts w:ascii="微软雅黑" w:eastAsia="微软雅黑" w:hAnsi="微软雅黑" w:hint="eastAsia"/>
          <w:szCs w:val="21"/>
          <w:highlight w:val="yellow"/>
        </w:rPr>
        <w:t>描述一下一个网站的交互过程大概是什么样的？</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用户操作浏览器访问，浏览器向服务器发出一个 HTTP 请求；</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服务器接收到 HTTP 请求，Web Server 进行相应的初步处理，使用服务器脚本生成页面；</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服务器脚本（利用Web Framework）调用本地和客户端传来的数据，生成页面；</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Web Server 将生成的页面作为 HTTP 响应的 body，根据不同的处理结果生成 HTTP header，发回给客户端；</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客户端（浏览器）接收到 HTTP 响应，通常第一个请求得到的 HTTP 响应的 body 里是 HTML 代码，于是对 HTML 代码开始解析；</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解析过程中遇到引用的服务器上的资源（额外的 CSS、JS代码，图片、音视频，附件等），再向 Web Server 发送请求，Web Server 找到对应的文件，发送回来；</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浏览器解析 HTML 包含的内容，用得到的 CSS 代码进行外观上的进一步渲染，JS 代码也可能会对外观进行一定的处理；</w:t>
      </w:r>
    </w:p>
    <w:p w:rsidR="000A66CD" w:rsidRP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用户与页面交互（点击，悬停等等）时，JS 代码对此作出一定的反应，添加特效与动画；</w:t>
      </w:r>
    </w:p>
    <w:p w:rsidR="000A66CD" w:rsidRDefault="000A66CD" w:rsidP="000A66CD">
      <w:pPr>
        <w:pStyle w:val="a3"/>
        <w:ind w:left="360" w:firstLine="360"/>
        <w:rPr>
          <w:rFonts w:ascii="微软雅黑" w:eastAsia="微软雅黑" w:hAnsi="微软雅黑"/>
          <w:sz w:val="18"/>
          <w:szCs w:val="18"/>
        </w:rPr>
      </w:pPr>
      <w:r w:rsidRPr="000A66CD">
        <w:rPr>
          <w:rFonts w:ascii="微软雅黑" w:eastAsia="微软雅黑" w:hAnsi="微软雅黑" w:hint="eastAsia"/>
          <w:sz w:val="18"/>
          <w:szCs w:val="18"/>
        </w:rPr>
        <w:t>交互的过程中可能需要向服务器索取或提交额外的数据（局部的刷新，类似微博的新消息通知），一般不是跳转就是通过 JS 代码（响应某个动作或者定时）向 Web Server 发送请求，Web Server 再用服务器脚本进行处理（生成资源or写入数据之类的），把资源返回给客户端，客户端用得到的资源来实现动态效果或其他改变。</w:t>
      </w:r>
    </w:p>
    <w:p w:rsidR="000A66CD" w:rsidRPr="00115E06" w:rsidRDefault="000A66CD" w:rsidP="000A66CD">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云计算的特点？ 提供云计算的服务商有哪些？</w:t>
      </w:r>
    </w:p>
    <w:p w:rsidR="00E02A63" w:rsidRDefault="000A66CD" w:rsidP="000A66CD">
      <w:pPr>
        <w:pStyle w:val="a3"/>
        <w:ind w:left="360" w:firstLineChars="0" w:firstLine="0"/>
        <w:rPr>
          <w:rFonts w:ascii="微软雅黑" w:eastAsia="微软雅黑" w:hAnsi="微软雅黑"/>
          <w:sz w:val="18"/>
          <w:szCs w:val="18"/>
        </w:rPr>
      </w:pPr>
      <w:r w:rsidRPr="000A66CD">
        <w:rPr>
          <w:rFonts w:ascii="微软雅黑" w:eastAsia="微软雅黑" w:hAnsi="微软雅黑" w:hint="eastAsia"/>
          <w:sz w:val="18"/>
          <w:szCs w:val="18"/>
        </w:rPr>
        <w:t xml:space="preserve">云计算的特点：　(1) 超大规模　(2) 虚拟化　　(3) 高可靠性(4) 通用性　(5) 高可扩展性　</w:t>
      </w:r>
    </w:p>
    <w:p w:rsidR="000A66CD" w:rsidRDefault="000A66CD" w:rsidP="00E02A63">
      <w:pPr>
        <w:pStyle w:val="a3"/>
        <w:ind w:left="360" w:firstLineChars="1000" w:firstLine="1800"/>
        <w:rPr>
          <w:rFonts w:ascii="微软雅黑" w:eastAsia="微软雅黑" w:hAnsi="微软雅黑"/>
          <w:sz w:val="18"/>
          <w:szCs w:val="18"/>
        </w:rPr>
      </w:pPr>
      <w:r w:rsidRPr="000A66CD">
        <w:rPr>
          <w:rFonts w:ascii="微软雅黑" w:eastAsia="微软雅黑" w:hAnsi="微软雅黑" w:hint="eastAsia"/>
          <w:sz w:val="18"/>
          <w:szCs w:val="18"/>
        </w:rPr>
        <w:t>(6) 按需服务(7) 极其廉价(8) 潜在的危险性</w:t>
      </w:r>
    </w:p>
    <w:p w:rsidR="00E02A63" w:rsidRDefault="00E02A63" w:rsidP="00E02A63">
      <w:pPr>
        <w:ind w:left="1676"/>
        <w:rPr>
          <w:rFonts w:ascii="微软雅黑" w:eastAsia="微软雅黑" w:hAnsi="微软雅黑"/>
          <w:sz w:val="18"/>
          <w:szCs w:val="18"/>
        </w:rPr>
      </w:pPr>
      <w:r w:rsidRPr="00E02A63">
        <w:rPr>
          <w:rFonts w:ascii="微软雅黑" w:eastAsia="微软雅黑" w:hAnsi="微软雅黑" w:hint="eastAsia"/>
          <w:sz w:val="18"/>
          <w:szCs w:val="18"/>
        </w:rPr>
        <w:t>目前国内领先的云计算服务提供商，主要有华为企业云、 百度云、腾讯云、微软云、云影飞舞等等。</w:t>
      </w:r>
    </w:p>
    <w:p w:rsidR="00E02A63" w:rsidRPr="00115E06" w:rsidRDefault="00E02A63" w:rsidP="00E02A63">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lastRenderedPageBreak/>
        <w:t>软件的声明周期大概分为哪几个阶段？ 常见的软禁声明周期有哪些？</w:t>
      </w:r>
    </w:p>
    <w:p w:rsidR="00E02A63" w:rsidRDefault="00E02A63" w:rsidP="00E02A63">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软件生命周期可分为三个阶段：软件定义、软件开发、运行维护，其主要活动阶段包括：可行性分析与计划制定、需求分析、软件设计（概要设计和详细设计）、软件实现（编码）、测试、维护等活动，其中软件开发阶段包括软件设计、实现与测试</w:t>
      </w:r>
    </w:p>
    <w:p w:rsidR="00115E06" w:rsidRDefault="00115E06" w:rsidP="00E02A63">
      <w:pPr>
        <w:pStyle w:val="a3"/>
        <w:ind w:left="360" w:firstLineChars="0" w:firstLine="0"/>
        <w:rPr>
          <w:rFonts w:ascii="微软雅黑" w:eastAsia="微软雅黑" w:hAnsi="微软雅黑"/>
          <w:sz w:val="18"/>
          <w:szCs w:val="18"/>
        </w:rPr>
      </w:pPr>
    </w:p>
    <w:p w:rsidR="00115E06" w:rsidRDefault="00115E06" w:rsidP="00E02A63">
      <w:pPr>
        <w:pStyle w:val="a3"/>
        <w:ind w:left="360" w:firstLineChars="0" w:firstLine="0"/>
        <w:rPr>
          <w:rFonts w:ascii="微软雅黑" w:eastAsia="微软雅黑" w:hAnsi="微软雅黑"/>
          <w:sz w:val="18"/>
          <w:szCs w:val="18"/>
        </w:rPr>
      </w:pPr>
    </w:p>
    <w:p w:rsidR="00E02A63" w:rsidRPr="00115E06" w:rsidRDefault="00E02A63" w:rsidP="00E02A63">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常见的性能测试方法有哪些？ 选择其中两种进行解释。</w:t>
      </w:r>
    </w:p>
    <w:p w:rsidR="00E02A63" w:rsidRPr="00E02A63" w:rsidRDefault="00E02A63" w:rsidP="00E02A63">
      <w:pPr>
        <w:pStyle w:val="a3"/>
        <w:ind w:left="360" w:firstLine="360"/>
        <w:rPr>
          <w:rFonts w:ascii="微软雅黑" w:eastAsia="微软雅黑" w:hAnsi="微软雅黑"/>
          <w:sz w:val="18"/>
          <w:szCs w:val="18"/>
        </w:rPr>
      </w:pPr>
      <w:r w:rsidRPr="00E02A63">
        <w:rPr>
          <w:rFonts w:ascii="微软雅黑" w:eastAsia="微软雅黑" w:hAnsi="微软雅黑" w:hint="eastAsia"/>
          <w:sz w:val="18"/>
          <w:szCs w:val="18"/>
        </w:rPr>
        <w:t xml:space="preserve">　　负载测试：负载测试是用户观点的测试行为。简单说来就是负载测试就是让系统在一定得负载压力下进行正常的工作，观察系统的表现能否满足用户的需求。</w:t>
      </w:r>
    </w:p>
    <w:p w:rsidR="00E02A63" w:rsidRPr="00E02A63" w:rsidRDefault="00E02A63" w:rsidP="00E02A63">
      <w:pPr>
        <w:ind w:firstLineChars="433" w:firstLine="779"/>
        <w:rPr>
          <w:rFonts w:ascii="微软雅黑" w:eastAsia="微软雅黑" w:hAnsi="微软雅黑"/>
          <w:sz w:val="18"/>
          <w:szCs w:val="18"/>
        </w:rPr>
      </w:pPr>
      <w:r w:rsidRPr="00E02A63">
        <w:rPr>
          <w:rFonts w:ascii="微软雅黑" w:eastAsia="微软雅黑" w:hAnsi="微软雅黑" w:hint="eastAsia"/>
          <w:sz w:val="18"/>
          <w:szCs w:val="18"/>
        </w:rPr>
        <w:t>用户的需求从何而来？需求分析——特指性能测试的需求分析。由此看来需求分析是相当重要的。</w:t>
      </w:r>
    </w:p>
    <w:p w:rsidR="00E02A63" w:rsidRPr="00E02A63" w:rsidRDefault="00E02A63" w:rsidP="00E02A63">
      <w:pPr>
        <w:pStyle w:val="a3"/>
        <w:ind w:left="360" w:firstLine="360"/>
        <w:rPr>
          <w:rFonts w:ascii="微软雅黑" w:eastAsia="微软雅黑" w:hAnsi="微软雅黑"/>
          <w:sz w:val="18"/>
          <w:szCs w:val="18"/>
        </w:rPr>
      </w:pPr>
    </w:p>
    <w:p w:rsidR="00E02A63" w:rsidRPr="00970356" w:rsidRDefault="00E02A63" w:rsidP="00970356">
      <w:pPr>
        <w:ind w:firstLineChars="233" w:firstLine="419"/>
        <w:rPr>
          <w:rFonts w:ascii="微软雅黑" w:eastAsia="微软雅黑" w:hAnsi="微软雅黑"/>
          <w:sz w:val="18"/>
          <w:szCs w:val="18"/>
        </w:rPr>
      </w:pPr>
      <w:r w:rsidRPr="00E02A63">
        <w:rPr>
          <w:rFonts w:ascii="微软雅黑" w:eastAsia="微软雅黑" w:hAnsi="微软雅黑" w:hint="eastAsia"/>
          <w:sz w:val="18"/>
          <w:szCs w:val="18"/>
        </w:rPr>
        <w:t>负载测试是站在用户的角度去观察在一定条件下软件系统的性能表现。</w:t>
      </w:r>
    </w:p>
    <w:p w:rsidR="00E02A63" w:rsidRPr="00115E06" w:rsidRDefault="00E02A63" w:rsidP="00115E06">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负载测试的预期结果是用户的性能需求得到满足。此指标一般体现为响应时间、交易容量、并发容量、资源使用率等。</w:t>
      </w:r>
    </w:p>
    <w:p w:rsidR="00E02A63" w:rsidRPr="00115E06" w:rsidRDefault="00E02A63" w:rsidP="00115E06">
      <w:pPr>
        <w:ind w:firstLineChars="233" w:firstLine="419"/>
        <w:rPr>
          <w:rFonts w:ascii="微软雅黑" w:eastAsia="微软雅黑" w:hAnsi="微软雅黑"/>
          <w:sz w:val="18"/>
          <w:szCs w:val="18"/>
        </w:rPr>
      </w:pPr>
      <w:r w:rsidRPr="00E02A63">
        <w:rPr>
          <w:rFonts w:ascii="微软雅黑" w:eastAsia="微软雅黑" w:hAnsi="微软雅黑" w:hint="eastAsia"/>
          <w:sz w:val="18"/>
          <w:szCs w:val="18"/>
        </w:rPr>
        <w:t>负载测试也是最常用的性能测试方法，因此也有不少人将负载测试混淆为性能测试。</w:t>
      </w:r>
    </w:p>
    <w:p w:rsidR="00E02A63" w:rsidRPr="00115E06" w:rsidRDefault="00E02A63" w:rsidP="00115E06">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压力测试：压力测试的关键字就是“极端”。通过对系统的极端加压，从而观察系统的所表现出来性能问题。再对此性能问题进行分析，从而达到系统优化的目的。所以压力测试就是一定要让系统出问题，如果系统没有出问题，那么压力测试的手段和方法就肯定存在问题。</w:t>
      </w:r>
    </w:p>
    <w:p w:rsidR="00E02A63" w:rsidRPr="00115E06" w:rsidRDefault="00E02A63" w:rsidP="00115E06">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并发测试：验证系统的并发能力。通过一定的并发量观察系统在该并发量的情况下所表现出来的行为特征，确定系统是否满足设计的并发需要。并发测试是系统观点的测试行为。</w:t>
      </w:r>
    </w:p>
    <w:p w:rsidR="00E02A63" w:rsidRPr="00E02A63" w:rsidRDefault="00E02A63" w:rsidP="00E02A63">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基准测试：顾名思义，基准测试要有一个基准点，也就是说供比较基点。当软件系统中增加一个新的模块的时候，需要做基准测试，以判断新模块对整个软件系 统的性能影响。按照基准测试的方法，需要打开/关闭新模块至少各做一次测试。关闭模块之前的系统各个性能指标记下来作为基准（Benchmark），然后 与打开模块状态下的系统性能指标作比较，以判断模块对系统性能的影响。</w:t>
      </w:r>
    </w:p>
    <w:p w:rsidR="00E02A63" w:rsidRPr="00E02A63" w:rsidRDefault="00E02A63" w:rsidP="00E02A63">
      <w:pPr>
        <w:ind w:firstLineChars="233" w:firstLine="419"/>
        <w:rPr>
          <w:rFonts w:ascii="微软雅黑" w:eastAsia="微软雅黑" w:hAnsi="微软雅黑"/>
          <w:sz w:val="18"/>
          <w:szCs w:val="18"/>
        </w:rPr>
      </w:pPr>
      <w:r w:rsidRPr="00E02A63">
        <w:rPr>
          <w:rFonts w:ascii="微软雅黑" w:eastAsia="微软雅黑" w:hAnsi="微软雅黑" w:hint="eastAsia"/>
          <w:sz w:val="18"/>
          <w:szCs w:val="18"/>
        </w:rPr>
        <w:t>稳定性测试：很简单，长时间进行负载测试，从而观察系统的稳定性。</w:t>
      </w:r>
    </w:p>
    <w:p w:rsidR="00E02A63" w:rsidRDefault="00E02A63" w:rsidP="00E02A63">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可恢复性测试：测试系统能否快速地从错误状态中恢复到正常状态。比如，在一个配有负载均衡的系统中，主机承受了压力无法正常工作后，备份机是否能够快速地接管负载。可恢复测试通常结合压力测试一起来做。</w:t>
      </w:r>
    </w:p>
    <w:p w:rsidR="00E02A63" w:rsidRPr="00115E06" w:rsidRDefault="00E02A63" w:rsidP="00E02A63">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什么是版本控制？</w:t>
      </w:r>
    </w:p>
    <w:p w:rsidR="00E02A63" w:rsidRPr="00E02A63" w:rsidRDefault="00E02A63" w:rsidP="00E02A63">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版本控制（Revision control）是一种软体工程技巧，籍以在开发的过程中，确保由不同人所编辑的同一档案都得到更新。</w:t>
      </w:r>
    </w:p>
    <w:p w:rsidR="00E02A63" w:rsidRDefault="00E02A63" w:rsidP="00E02A63">
      <w:pPr>
        <w:pStyle w:val="a3"/>
        <w:ind w:left="360" w:firstLineChars="0" w:firstLine="0"/>
        <w:rPr>
          <w:rFonts w:ascii="微软雅黑" w:eastAsia="微软雅黑" w:hAnsi="微软雅黑"/>
          <w:sz w:val="18"/>
          <w:szCs w:val="18"/>
        </w:rPr>
      </w:pPr>
      <w:r w:rsidRPr="00E02A63">
        <w:rPr>
          <w:rFonts w:ascii="微软雅黑" w:eastAsia="微软雅黑" w:hAnsi="微软雅黑" w:hint="eastAsia"/>
          <w:sz w:val="18"/>
          <w:szCs w:val="18"/>
        </w:rPr>
        <w:t>版本控制透过文档控制（documentation control）记录程序各个模组的改动，并为每次改动编上序号。</w:t>
      </w:r>
    </w:p>
    <w:p w:rsidR="00E02A63" w:rsidRPr="00115E06" w:rsidRDefault="00E02A63" w:rsidP="00E02A63">
      <w:pPr>
        <w:pStyle w:val="a3"/>
        <w:numPr>
          <w:ilvl w:val="0"/>
          <w:numId w:val="1"/>
        </w:numPr>
        <w:ind w:firstLineChars="0"/>
        <w:rPr>
          <w:rFonts w:ascii="微软雅黑" w:eastAsia="微软雅黑" w:hAnsi="微软雅黑"/>
          <w:sz w:val="18"/>
          <w:szCs w:val="18"/>
          <w:highlight w:val="yellow"/>
        </w:rPr>
      </w:pPr>
      <w:r w:rsidRPr="00115E06">
        <w:rPr>
          <w:rFonts w:ascii="微软雅黑" w:eastAsia="微软雅黑" w:hAnsi="微软雅黑" w:hint="eastAsia"/>
          <w:sz w:val="18"/>
          <w:szCs w:val="18"/>
          <w:highlight w:val="yellow"/>
        </w:rPr>
        <w:t>如何查询主机IP地址？</w:t>
      </w:r>
    </w:p>
    <w:p w:rsidR="00E02A63" w:rsidRDefault="00E02A63" w:rsidP="00E02A63">
      <w:pPr>
        <w:pStyle w:val="a3"/>
        <w:ind w:left="360" w:firstLineChars="0" w:firstLine="0"/>
        <w:rPr>
          <w:rFonts w:ascii="微软雅黑" w:eastAsia="微软雅黑" w:hAnsi="微软雅黑"/>
          <w:sz w:val="18"/>
          <w:szCs w:val="18"/>
        </w:rPr>
      </w:pPr>
      <w:r>
        <w:rPr>
          <w:rFonts w:ascii="微软雅黑" w:eastAsia="微软雅黑" w:hAnsi="微软雅黑"/>
          <w:sz w:val="18"/>
          <w:szCs w:val="18"/>
        </w:rPr>
        <w:t>W</w:t>
      </w:r>
      <w:r>
        <w:rPr>
          <w:rFonts w:ascii="微软雅黑" w:eastAsia="微软雅黑" w:hAnsi="微软雅黑" w:hint="eastAsia"/>
          <w:sz w:val="18"/>
          <w:szCs w:val="18"/>
        </w:rPr>
        <w:t>indows下</w:t>
      </w:r>
      <w:r w:rsidRPr="00E02A63">
        <w:rPr>
          <w:rFonts w:ascii="微软雅黑" w:eastAsia="微软雅黑" w:hAnsi="微软雅黑" w:hint="eastAsia"/>
          <w:sz w:val="18"/>
          <w:szCs w:val="18"/>
        </w:rPr>
        <w:t>命令行输入</w:t>
      </w:r>
      <w:r>
        <w:rPr>
          <w:rFonts w:ascii="微软雅黑" w:eastAsia="微软雅黑" w:hAnsi="微软雅黑" w:hint="eastAsia"/>
          <w:sz w:val="18"/>
          <w:szCs w:val="18"/>
        </w:rPr>
        <w:t xml:space="preserve"> </w:t>
      </w:r>
      <w:r w:rsidRPr="00E02A63">
        <w:rPr>
          <w:rFonts w:ascii="微软雅黑" w:eastAsia="微软雅黑" w:hAnsi="微软雅黑" w:hint="eastAsia"/>
          <w:sz w:val="18"/>
          <w:szCs w:val="18"/>
        </w:rPr>
        <w:t>ipconfig</w:t>
      </w:r>
      <w:r>
        <w:rPr>
          <w:rFonts w:ascii="微软雅黑" w:eastAsia="微软雅黑" w:hAnsi="微软雅黑"/>
          <w:sz w:val="18"/>
          <w:szCs w:val="18"/>
        </w:rPr>
        <w:t xml:space="preserve">   </w:t>
      </w:r>
      <w:r>
        <w:rPr>
          <w:rFonts w:ascii="微软雅黑" w:eastAsia="微软雅黑" w:hAnsi="微软雅黑" w:hint="eastAsia"/>
          <w:sz w:val="18"/>
          <w:szCs w:val="18"/>
        </w:rPr>
        <w:t>类Unix下终端输入ifconfig</w:t>
      </w:r>
    </w:p>
    <w:p w:rsidR="00E02A63" w:rsidRPr="00115E06" w:rsidRDefault="00E02A63" w:rsidP="00E02A63">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了解操作系统有哪些？</w:t>
      </w:r>
    </w:p>
    <w:p w:rsidR="00E02A63" w:rsidRPr="00E02A63" w:rsidRDefault="00E02A63" w:rsidP="00E02A63">
      <w:pPr>
        <w:pStyle w:val="a3"/>
        <w:ind w:left="360" w:firstLine="360"/>
        <w:rPr>
          <w:rFonts w:ascii="微软雅黑" w:eastAsia="微软雅黑" w:hAnsi="微软雅黑"/>
          <w:sz w:val="18"/>
          <w:szCs w:val="18"/>
        </w:rPr>
      </w:pPr>
      <w:r w:rsidRPr="00E02A63">
        <w:rPr>
          <w:rFonts w:ascii="微软雅黑" w:eastAsia="微软雅黑" w:hAnsi="微软雅黑" w:hint="eastAsia"/>
          <w:sz w:val="18"/>
          <w:szCs w:val="18"/>
        </w:rPr>
        <w:t> 1.Windows系列操作系统 </w:t>
      </w:r>
    </w:p>
    <w:p w:rsidR="00E02A63" w:rsidRPr="00E02A63" w:rsidRDefault="00E02A63" w:rsidP="00E02A63">
      <w:pPr>
        <w:pStyle w:val="a3"/>
        <w:ind w:left="360" w:firstLine="360"/>
        <w:rPr>
          <w:rFonts w:ascii="微软雅黑" w:eastAsia="微软雅黑" w:hAnsi="微软雅黑"/>
          <w:sz w:val="18"/>
          <w:szCs w:val="18"/>
        </w:rPr>
      </w:pPr>
      <w:r w:rsidRPr="00E02A63">
        <w:rPr>
          <w:rFonts w:ascii="微软雅黑" w:eastAsia="微软雅黑" w:hAnsi="微软雅黑" w:hint="eastAsia"/>
          <w:sz w:val="18"/>
          <w:szCs w:val="18"/>
        </w:rPr>
        <w:t> 2.Unix类操作系统 </w:t>
      </w:r>
    </w:p>
    <w:p w:rsidR="00E02A63" w:rsidRPr="00E02A63" w:rsidRDefault="00E02A63" w:rsidP="00E02A63">
      <w:pPr>
        <w:pStyle w:val="a3"/>
        <w:ind w:left="360" w:firstLine="360"/>
        <w:rPr>
          <w:rFonts w:ascii="微软雅黑" w:eastAsia="微软雅黑" w:hAnsi="微软雅黑"/>
          <w:sz w:val="18"/>
          <w:szCs w:val="18"/>
        </w:rPr>
      </w:pPr>
      <w:r w:rsidRPr="00E02A63">
        <w:rPr>
          <w:rFonts w:ascii="微软雅黑" w:eastAsia="微软雅黑" w:hAnsi="微软雅黑" w:hint="eastAsia"/>
          <w:sz w:val="18"/>
          <w:szCs w:val="18"/>
        </w:rPr>
        <w:t> 3.Linux类操作系统 </w:t>
      </w:r>
    </w:p>
    <w:p w:rsidR="000A66CD" w:rsidRDefault="00E02A63" w:rsidP="00553259">
      <w:pPr>
        <w:pStyle w:val="a3"/>
        <w:ind w:left="360" w:firstLine="360"/>
        <w:rPr>
          <w:rFonts w:ascii="微软雅黑" w:eastAsia="微软雅黑" w:hAnsi="微软雅黑"/>
          <w:sz w:val="18"/>
          <w:szCs w:val="18"/>
        </w:rPr>
      </w:pPr>
      <w:r w:rsidRPr="00E02A63">
        <w:rPr>
          <w:rFonts w:ascii="微软雅黑" w:eastAsia="微软雅黑" w:hAnsi="微软雅黑" w:hint="eastAsia"/>
          <w:sz w:val="18"/>
          <w:szCs w:val="18"/>
        </w:rPr>
        <w:t> 4.Mac操作系统 </w:t>
      </w:r>
    </w:p>
    <w:p w:rsidR="007D33B6" w:rsidRPr="00115E06" w:rsidRDefault="007D33B6" w:rsidP="007D33B6">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lastRenderedPageBreak/>
        <w:t>unittest运行的两种方式。</w:t>
      </w:r>
    </w:p>
    <w:p w:rsidR="007D33B6" w:rsidRDefault="007D33B6" w:rsidP="007D33B6">
      <w:pPr>
        <w:pStyle w:val="a3"/>
        <w:ind w:left="360" w:firstLineChars="0" w:firstLine="0"/>
        <w:rPr>
          <w:rFonts w:ascii="微软雅黑" w:eastAsia="微软雅黑" w:hAnsi="微软雅黑"/>
          <w:sz w:val="18"/>
          <w:szCs w:val="18"/>
        </w:rPr>
      </w:pPr>
      <w:r>
        <w:rPr>
          <w:rFonts w:ascii="微软雅黑" w:eastAsia="微软雅黑" w:hAnsi="微软雅黑"/>
          <w:sz w:val="18"/>
          <w:szCs w:val="18"/>
        </w:rPr>
        <w:t>u</w:t>
      </w:r>
      <w:r>
        <w:rPr>
          <w:rFonts w:ascii="微软雅黑" w:eastAsia="微软雅黑" w:hAnsi="微软雅黑" w:hint="eastAsia"/>
          <w:sz w:val="18"/>
          <w:szCs w:val="18"/>
        </w:rPr>
        <w:t>nittest.main()</w:t>
      </w:r>
      <w:r>
        <w:rPr>
          <w:rFonts w:ascii="微软雅黑" w:eastAsia="微软雅黑" w:hAnsi="微软雅黑"/>
          <w:sz w:val="18"/>
          <w:szCs w:val="18"/>
        </w:rPr>
        <w:t xml:space="preserve"> </w:t>
      </w:r>
      <w:r>
        <w:rPr>
          <w:rFonts w:ascii="微软雅黑" w:eastAsia="微软雅黑" w:hAnsi="微软雅黑" w:hint="eastAsia"/>
          <w:sz w:val="18"/>
          <w:szCs w:val="18"/>
        </w:rPr>
        <w:t>和 unittest.TexttestRunner</w:t>
      </w:r>
      <w:r>
        <w:rPr>
          <w:rFonts w:ascii="微软雅黑" w:eastAsia="微软雅黑" w:hAnsi="微软雅黑"/>
          <w:sz w:val="18"/>
          <w:szCs w:val="18"/>
        </w:rPr>
        <w:t xml:space="preserve"> </w:t>
      </w:r>
      <w:r>
        <w:rPr>
          <w:rFonts w:ascii="微软雅黑" w:eastAsia="微软雅黑" w:hAnsi="微软雅黑" w:hint="eastAsia"/>
          <w:sz w:val="18"/>
          <w:szCs w:val="18"/>
        </w:rPr>
        <w:t>(ver</w:t>
      </w:r>
      <w:r>
        <w:rPr>
          <w:rFonts w:ascii="微软雅黑" w:eastAsia="微软雅黑" w:hAnsi="微软雅黑"/>
          <w:sz w:val="18"/>
          <w:szCs w:val="18"/>
        </w:rPr>
        <w:t>bosity=2).run(</w:t>
      </w:r>
      <w:r>
        <w:rPr>
          <w:rFonts w:ascii="微软雅黑" w:eastAsia="微软雅黑" w:hAnsi="微软雅黑" w:hint="eastAsia"/>
          <w:sz w:val="18"/>
          <w:szCs w:val="18"/>
        </w:rPr>
        <w:t>测试套件</w:t>
      </w:r>
      <w:r>
        <w:rPr>
          <w:rFonts w:ascii="微软雅黑" w:eastAsia="微软雅黑" w:hAnsi="微软雅黑"/>
          <w:sz w:val="18"/>
          <w:szCs w:val="18"/>
        </w:rPr>
        <w:t>)</w:t>
      </w:r>
    </w:p>
    <w:p w:rsidR="00115E06" w:rsidRDefault="00115E06" w:rsidP="007D33B6">
      <w:pPr>
        <w:pStyle w:val="a3"/>
        <w:ind w:left="360" w:firstLineChars="0" w:firstLine="0"/>
        <w:rPr>
          <w:rFonts w:ascii="微软雅黑" w:eastAsia="微软雅黑" w:hAnsi="微软雅黑"/>
          <w:sz w:val="18"/>
          <w:szCs w:val="18"/>
        </w:rPr>
      </w:pPr>
    </w:p>
    <w:p w:rsidR="00115E06" w:rsidRDefault="00115E06" w:rsidP="007D33B6">
      <w:pPr>
        <w:pStyle w:val="a3"/>
        <w:ind w:left="360" w:firstLineChars="0" w:firstLine="0"/>
        <w:rPr>
          <w:rFonts w:ascii="微软雅黑" w:eastAsia="微软雅黑" w:hAnsi="微软雅黑"/>
          <w:sz w:val="18"/>
          <w:szCs w:val="18"/>
        </w:rPr>
      </w:pPr>
    </w:p>
    <w:p w:rsidR="00115E06" w:rsidRPr="00115E06" w:rsidRDefault="00115E06" w:rsidP="00115E06">
      <w:pPr>
        <w:pStyle w:val="a3"/>
        <w:numPr>
          <w:ilvl w:val="0"/>
          <w:numId w:val="1"/>
        </w:numPr>
        <w:ind w:firstLineChars="0"/>
        <w:rPr>
          <w:rFonts w:ascii="微软雅黑" w:eastAsia="微软雅黑" w:hAnsi="微软雅黑"/>
          <w:sz w:val="20"/>
          <w:szCs w:val="20"/>
          <w:highlight w:val="yellow"/>
        </w:rPr>
      </w:pPr>
      <w:r w:rsidRPr="00115E06">
        <w:rPr>
          <w:rFonts w:ascii="微软雅黑" w:eastAsia="微软雅黑" w:hAnsi="微软雅黑" w:hint="eastAsia"/>
          <w:sz w:val="20"/>
          <w:szCs w:val="20"/>
          <w:highlight w:val="yellow"/>
        </w:rPr>
        <w:t>appium的缺点</w:t>
      </w:r>
    </w:p>
    <w:p w:rsidR="00115E06" w:rsidRPr="00115E06" w:rsidRDefault="00115E06" w:rsidP="00115E06">
      <w:pPr>
        <w:rPr>
          <w:rFonts w:ascii="微软雅黑" w:eastAsia="微软雅黑" w:hAnsi="微软雅黑"/>
          <w:sz w:val="18"/>
          <w:szCs w:val="18"/>
        </w:rPr>
      </w:pPr>
      <w:r w:rsidRPr="00115E06">
        <w:rPr>
          <w:rFonts w:ascii="微软雅黑" w:eastAsia="微软雅黑" w:hAnsi="微软雅黑" w:hint="eastAsia"/>
          <w:sz w:val="18"/>
          <w:szCs w:val="18"/>
        </w:rPr>
        <w:t>1、可以参考的系统性资料较少</w:t>
      </w:r>
    </w:p>
    <w:p w:rsidR="00115E06" w:rsidRPr="00115E06" w:rsidRDefault="00115E06" w:rsidP="00115E06">
      <w:pPr>
        <w:rPr>
          <w:rFonts w:ascii="微软雅黑" w:eastAsia="微软雅黑" w:hAnsi="微软雅黑"/>
          <w:sz w:val="18"/>
          <w:szCs w:val="18"/>
        </w:rPr>
      </w:pPr>
      <w:r w:rsidRPr="00115E06">
        <w:rPr>
          <w:rFonts w:ascii="微软雅黑" w:eastAsia="微软雅黑" w:hAnsi="微软雅黑" w:hint="eastAsia"/>
          <w:sz w:val="18"/>
          <w:szCs w:val="18"/>
        </w:rPr>
        <w:t>2、文本框输入速度慢，且不支持中文输入</w:t>
      </w:r>
    </w:p>
    <w:p w:rsidR="00115E06" w:rsidRPr="00115E06" w:rsidRDefault="00115E06" w:rsidP="00115E06">
      <w:pPr>
        <w:rPr>
          <w:rFonts w:ascii="微软雅黑" w:eastAsia="微软雅黑" w:hAnsi="微软雅黑"/>
          <w:sz w:val="18"/>
          <w:szCs w:val="18"/>
        </w:rPr>
      </w:pPr>
      <w:r w:rsidRPr="00115E06">
        <w:rPr>
          <w:rFonts w:ascii="微软雅黑" w:eastAsia="微软雅黑" w:hAnsi="微软雅黑" w:hint="eastAsia"/>
          <w:sz w:val="18"/>
          <w:szCs w:val="18"/>
        </w:rPr>
        <w:t>3、仅仅支持UI测试，不支持单元测试等</w:t>
      </w:r>
    </w:p>
    <w:p w:rsidR="00115E06" w:rsidRPr="00115E06" w:rsidRDefault="00115E06" w:rsidP="00115E06">
      <w:pPr>
        <w:rPr>
          <w:rFonts w:ascii="微软雅黑" w:eastAsia="微软雅黑" w:hAnsi="微软雅黑"/>
          <w:sz w:val="18"/>
          <w:szCs w:val="18"/>
        </w:rPr>
      </w:pPr>
      <w:r w:rsidRPr="00115E06">
        <w:rPr>
          <w:rFonts w:ascii="微软雅黑" w:eastAsia="微软雅黑" w:hAnsi="微软雅黑" w:hint="eastAsia"/>
          <w:sz w:val="18"/>
          <w:szCs w:val="18"/>
        </w:rPr>
        <w:t>4、不支持跨应用测试，对于不同的手机，如照相等功能，需要编写不同的脚本</w:t>
      </w:r>
    </w:p>
    <w:p w:rsidR="00115E06" w:rsidRDefault="00115E06" w:rsidP="00115E06">
      <w:pPr>
        <w:rPr>
          <w:rFonts w:ascii="微软雅黑" w:eastAsia="微软雅黑" w:hAnsi="微软雅黑"/>
          <w:sz w:val="18"/>
          <w:szCs w:val="18"/>
        </w:rPr>
      </w:pPr>
      <w:r w:rsidRPr="00115E06">
        <w:rPr>
          <w:rFonts w:ascii="微软雅黑" w:eastAsia="微软雅黑" w:hAnsi="微软雅黑" w:hint="eastAsia"/>
          <w:sz w:val="18"/>
          <w:szCs w:val="18"/>
        </w:rPr>
        <w:t>5、要求Android系统版本4.0及以上</w:t>
      </w:r>
    </w:p>
    <w:p w:rsidR="00115E06" w:rsidRDefault="00115E06" w:rsidP="00115E06">
      <w:pPr>
        <w:rPr>
          <w:rFonts w:ascii="微软雅黑" w:eastAsia="微软雅黑" w:hAnsi="微软雅黑"/>
          <w:sz w:val="18"/>
          <w:szCs w:val="18"/>
        </w:rPr>
      </w:pPr>
    </w:p>
    <w:p w:rsidR="00885A71" w:rsidRPr="00885A71" w:rsidRDefault="00885A71" w:rsidP="00885A71">
      <w:pPr>
        <w:pStyle w:val="a3"/>
        <w:numPr>
          <w:ilvl w:val="0"/>
          <w:numId w:val="1"/>
        </w:numPr>
        <w:ind w:firstLineChars="0"/>
        <w:rPr>
          <w:rFonts w:ascii="微软雅黑" w:eastAsia="微软雅黑" w:hAnsi="微软雅黑"/>
          <w:sz w:val="20"/>
          <w:szCs w:val="20"/>
          <w:highlight w:val="yellow"/>
        </w:rPr>
      </w:pPr>
      <w:r w:rsidRPr="00885A71">
        <w:rPr>
          <w:rFonts w:ascii="微软雅黑" w:eastAsia="微软雅黑" w:hAnsi="微软雅黑" w:hint="eastAsia"/>
          <w:sz w:val="20"/>
          <w:szCs w:val="20"/>
          <w:highlight w:val="yellow"/>
        </w:rPr>
        <w:t>如何测一个纸杯？</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功能度：用水杯装水看漏不漏；水能不能被喝到</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安全性：杯子有没有毒或细菌</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可靠性：杯子从不同高度落下的损坏程度</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可移植性：杯子在不同的地方、温度等环境下是否都可以正常使用</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兼容性：杯子是否能够容纳果汁、白水、酒精、汽油等</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易用性：杯子是否烫手、是否有防滑措施、是否方便饮用</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用户文档：使用手册是否对杯子的用法、限制、使用条件等有详细描述</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疲劳测试：将杯子盛上水（案例一）放 24 小时检查泄漏时间和情况；盛上汽油（案例二）</w:t>
      </w:r>
    </w:p>
    <w:p w:rsidR="00885A71" w:rsidRP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放 24 小时检查泄漏时间和情况等</w:t>
      </w:r>
    </w:p>
    <w:p w:rsidR="00885A71" w:rsidRDefault="00885A71" w:rsidP="00885A71">
      <w:pPr>
        <w:rPr>
          <w:rFonts w:ascii="微软雅黑" w:eastAsia="微软雅黑" w:hAnsi="微软雅黑"/>
          <w:sz w:val="18"/>
          <w:szCs w:val="18"/>
        </w:rPr>
      </w:pPr>
      <w:r w:rsidRPr="00885A71">
        <w:rPr>
          <w:rFonts w:ascii="微软雅黑" w:eastAsia="微软雅黑" w:hAnsi="微软雅黑" w:hint="eastAsia"/>
          <w:sz w:val="18"/>
          <w:szCs w:val="18"/>
        </w:rPr>
        <w:t>压力测试：用根针并在针上面不断加重量，看压强多大时会穿透</w:t>
      </w:r>
    </w:p>
    <w:p w:rsidR="003D7EA2" w:rsidRDefault="003D7EA2" w:rsidP="00885A71">
      <w:pPr>
        <w:rPr>
          <w:rFonts w:ascii="微软雅黑" w:eastAsia="微软雅黑" w:hAnsi="微软雅黑"/>
          <w:sz w:val="18"/>
          <w:szCs w:val="18"/>
        </w:rPr>
      </w:pPr>
    </w:p>
    <w:p w:rsidR="003D7EA2" w:rsidRPr="003D7EA2" w:rsidRDefault="003D7EA2" w:rsidP="003D7EA2">
      <w:pPr>
        <w:pStyle w:val="a3"/>
        <w:numPr>
          <w:ilvl w:val="0"/>
          <w:numId w:val="1"/>
        </w:numPr>
        <w:ind w:firstLineChars="0"/>
        <w:rPr>
          <w:rFonts w:ascii="微软雅黑" w:eastAsia="微软雅黑" w:hAnsi="微软雅黑"/>
          <w:sz w:val="20"/>
          <w:szCs w:val="20"/>
          <w:highlight w:val="yellow"/>
        </w:rPr>
      </w:pPr>
      <w:r w:rsidRPr="003D7EA2">
        <w:rPr>
          <w:rFonts w:ascii="微软雅黑" w:eastAsia="微软雅黑" w:hAnsi="微软雅黑" w:hint="eastAsia"/>
          <w:sz w:val="20"/>
          <w:szCs w:val="20"/>
          <w:highlight w:val="yellow"/>
        </w:rPr>
        <w:t>描述测试用例的完整设计过程？</w:t>
      </w:r>
    </w:p>
    <w:p w:rsidR="003D7EA2" w:rsidRDefault="003D7EA2" w:rsidP="003D7EA2">
      <w:pPr>
        <w:rPr>
          <w:rFonts w:ascii="微软雅黑" w:eastAsia="微软雅黑" w:hAnsi="微软雅黑"/>
          <w:sz w:val="18"/>
          <w:szCs w:val="18"/>
        </w:rPr>
      </w:pPr>
      <w:r w:rsidRPr="003D7EA2">
        <w:rPr>
          <w:rFonts w:ascii="微软雅黑" w:eastAsia="微软雅黑" w:hAnsi="微软雅黑" w:hint="eastAsia"/>
          <w:sz w:val="18"/>
          <w:szCs w:val="18"/>
        </w:rPr>
        <w:t>首先根据需求文档、概要设计、测试计划、测试方案细分出各功能模块的测试项，再根据各测试项，按照概要设计、详细设计以及测试方案中测试的覆盖率细分出测试子项，最后按照测试子项、根据测试用例的设计方法（因果图、边界值、等价类等的设计方法）书写测试用例。</w:t>
      </w:r>
    </w:p>
    <w:p w:rsidR="003D7EA2" w:rsidRDefault="003D7EA2" w:rsidP="003D7EA2">
      <w:pPr>
        <w:rPr>
          <w:rFonts w:ascii="微软雅黑" w:eastAsia="微软雅黑" w:hAnsi="微软雅黑"/>
          <w:sz w:val="18"/>
          <w:szCs w:val="18"/>
        </w:rPr>
      </w:pPr>
    </w:p>
    <w:p w:rsidR="003D7EA2" w:rsidRPr="003D7EA2" w:rsidRDefault="003D7EA2" w:rsidP="003D7EA2">
      <w:pPr>
        <w:pStyle w:val="a3"/>
        <w:numPr>
          <w:ilvl w:val="0"/>
          <w:numId w:val="1"/>
        </w:numPr>
        <w:ind w:firstLineChars="0"/>
        <w:rPr>
          <w:rFonts w:ascii="微软雅黑" w:eastAsia="微软雅黑" w:hAnsi="微软雅黑"/>
          <w:sz w:val="20"/>
          <w:szCs w:val="20"/>
          <w:highlight w:val="yellow"/>
        </w:rPr>
      </w:pPr>
      <w:r w:rsidRPr="003D7EA2">
        <w:rPr>
          <w:rFonts w:ascii="微软雅黑" w:eastAsia="微软雅黑" w:hAnsi="微软雅黑" w:hint="eastAsia"/>
          <w:sz w:val="20"/>
          <w:szCs w:val="20"/>
          <w:highlight w:val="yellow"/>
        </w:rPr>
        <w:t>单元测试</w:t>
      </w:r>
      <w:r w:rsidR="00625E08">
        <w:rPr>
          <w:rFonts w:ascii="微软雅黑" w:eastAsia="微软雅黑" w:hAnsi="微软雅黑" w:hint="eastAsia"/>
          <w:sz w:val="20"/>
          <w:szCs w:val="20"/>
          <w:highlight w:val="yellow"/>
        </w:rPr>
        <w:t>（白盒测试）</w:t>
      </w:r>
      <w:r w:rsidRPr="003D7EA2">
        <w:rPr>
          <w:rFonts w:ascii="微软雅黑" w:eastAsia="微软雅黑" w:hAnsi="微软雅黑" w:hint="eastAsia"/>
          <w:sz w:val="20"/>
          <w:szCs w:val="20"/>
          <w:highlight w:val="yellow"/>
        </w:rPr>
        <w:t>的策略？</w:t>
      </w:r>
    </w:p>
    <w:p w:rsidR="003D7EA2" w:rsidRDefault="003D7EA2" w:rsidP="003D7EA2">
      <w:pPr>
        <w:rPr>
          <w:rFonts w:ascii="微软雅黑" w:eastAsia="微软雅黑" w:hAnsi="微软雅黑"/>
          <w:sz w:val="18"/>
          <w:szCs w:val="18"/>
        </w:rPr>
      </w:pPr>
      <w:r w:rsidRPr="003D7EA2">
        <w:rPr>
          <w:rFonts w:ascii="微软雅黑" w:eastAsia="微软雅黑" w:hAnsi="微软雅黑" w:hint="eastAsia"/>
          <w:sz w:val="18"/>
          <w:szCs w:val="18"/>
        </w:rPr>
        <w:t xml:space="preserve">自顶向下 自底向上 孤立策略 </w:t>
      </w:r>
    </w:p>
    <w:p w:rsidR="003D7EA2" w:rsidRDefault="003D7EA2" w:rsidP="003D7EA2">
      <w:pPr>
        <w:rPr>
          <w:rFonts w:ascii="微软雅黑" w:eastAsia="微软雅黑" w:hAnsi="微软雅黑"/>
          <w:sz w:val="18"/>
          <w:szCs w:val="18"/>
        </w:rPr>
      </w:pPr>
    </w:p>
    <w:p w:rsidR="003D7EA2" w:rsidRPr="003D7EA2" w:rsidRDefault="003D7EA2" w:rsidP="003D7EA2">
      <w:pPr>
        <w:pStyle w:val="a3"/>
        <w:numPr>
          <w:ilvl w:val="0"/>
          <w:numId w:val="1"/>
        </w:numPr>
        <w:ind w:firstLineChars="0"/>
        <w:rPr>
          <w:rFonts w:ascii="微软雅黑" w:eastAsia="微软雅黑" w:hAnsi="微软雅黑"/>
          <w:sz w:val="20"/>
          <w:szCs w:val="20"/>
          <w:highlight w:val="yellow"/>
        </w:rPr>
      </w:pPr>
      <w:r w:rsidRPr="003D7EA2">
        <w:rPr>
          <w:rFonts w:ascii="微软雅黑" w:eastAsia="微软雅黑" w:hAnsi="微软雅黑" w:hint="eastAsia"/>
          <w:sz w:val="20"/>
          <w:szCs w:val="20"/>
          <w:highlight w:val="yellow"/>
        </w:rPr>
        <w:t>Beta测试与Alpha测试有什么区别？</w:t>
      </w:r>
    </w:p>
    <w:p w:rsidR="003D7EA2" w:rsidRDefault="003D7EA2" w:rsidP="003D7EA2">
      <w:pPr>
        <w:rPr>
          <w:rFonts w:ascii="微软雅黑" w:eastAsia="微软雅黑" w:hAnsi="微软雅黑"/>
          <w:sz w:val="18"/>
          <w:szCs w:val="18"/>
        </w:rPr>
      </w:pPr>
      <w:r w:rsidRPr="003D7EA2">
        <w:rPr>
          <w:rFonts w:ascii="微软雅黑" w:eastAsia="微软雅黑" w:hAnsi="微软雅黑" w:hint="eastAsia"/>
          <w:sz w:val="18"/>
          <w:szCs w:val="18"/>
        </w:rPr>
        <w:t>Alpha测试是由用户在开发环境下完成的测试，Beta测试是由用户在用户环境下完成的测试</w:t>
      </w:r>
    </w:p>
    <w:p w:rsidR="003D7EA2" w:rsidRPr="007E56FE" w:rsidRDefault="007E56FE" w:rsidP="003D7EA2">
      <w:pPr>
        <w:pStyle w:val="a3"/>
        <w:numPr>
          <w:ilvl w:val="0"/>
          <w:numId w:val="1"/>
        </w:numPr>
        <w:ind w:firstLineChars="0"/>
        <w:rPr>
          <w:rFonts w:ascii="微软雅黑" w:eastAsia="微软雅黑" w:hAnsi="微软雅黑"/>
          <w:sz w:val="20"/>
          <w:szCs w:val="20"/>
          <w:highlight w:val="yellow"/>
        </w:rPr>
      </w:pPr>
      <w:r w:rsidRPr="007E56FE">
        <w:rPr>
          <w:rFonts w:ascii="微软雅黑" w:eastAsia="微软雅黑" w:hAnsi="微软雅黑" w:hint="eastAsia"/>
          <w:sz w:val="20"/>
          <w:szCs w:val="20"/>
          <w:highlight w:val="yellow"/>
        </w:rPr>
        <w:t>单元测试的主要内容</w:t>
      </w:r>
    </w:p>
    <w:p w:rsid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单元模块内和模块之间的功能测试、容错测试、边界测试、约束测试、界面测试、重要的执行路径测试，单元内的业务流程和数据流程等。</w:t>
      </w:r>
    </w:p>
    <w:p w:rsidR="00970356" w:rsidRPr="00970356" w:rsidRDefault="00970356" w:rsidP="007E56FE">
      <w:pPr>
        <w:rPr>
          <w:rFonts w:ascii="微软雅黑" w:eastAsia="微软雅黑" w:hAnsi="微软雅黑"/>
          <w:sz w:val="18"/>
          <w:szCs w:val="18"/>
          <w:highlight w:val="yellow"/>
        </w:rPr>
      </w:pPr>
    </w:p>
    <w:p w:rsidR="007E56FE" w:rsidRPr="007E56FE" w:rsidRDefault="007E56FE" w:rsidP="007E56FE">
      <w:pPr>
        <w:pStyle w:val="a3"/>
        <w:numPr>
          <w:ilvl w:val="0"/>
          <w:numId w:val="1"/>
        </w:numPr>
        <w:ind w:firstLineChars="0"/>
        <w:rPr>
          <w:rFonts w:ascii="微软雅黑" w:eastAsia="微软雅黑" w:hAnsi="微软雅黑"/>
          <w:sz w:val="20"/>
          <w:szCs w:val="20"/>
          <w:highlight w:val="yellow"/>
        </w:rPr>
      </w:pPr>
      <w:r w:rsidRPr="007E56FE">
        <w:rPr>
          <w:rFonts w:ascii="微软雅黑" w:eastAsia="微软雅黑" w:hAnsi="微软雅黑" w:hint="eastAsia"/>
          <w:sz w:val="20"/>
          <w:szCs w:val="20"/>
          <w:highlight w:val="yellow"/>
        </w:rPr>
        <w:lastRenderedPageBreak/>
        <w:t>简述缺陷的生命周期？</w:t>
      </w:r>
    </w:p>
    <w:p w:rsidR="007E56FE" w:rsidRP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在软件开发过程中，缺陷拥有自身的生命周期。缺陷在走完其生命周期最终会关闭。确定的生命周期保证了过程的标准化。缺陷在其生命周期中会处于许多不同的状态。缺陷的生命中期通过下图展示了出来：</w:t>
      </w:r>
    </w:p>
    <w:p w:rsidR="007E56FE" w:rsidRPr="007E56FE" w:rsidRDefault="007E56FE" w:rsidP="007E56FE">
      <w:pPr>
        <w:rPr>
          <w:rFonts w:ascii="微软雅黑" w:eastAsia="微软雅黑" w:hAnsi="微软雅黑"/>
          <w:sz w:val="18"/>
          <w:szCs w:val="18"/>
          <w:highlight w:val="yellow"/>
        </w:rPr>
      </w:pPr>
      <w:r w:rsidRPr="007E56FE">
        <w:rPr>
          <w:rFonts w:ascii="微软雅黑" w:eastAsia="微软雅黑" w:hAnsi="微软雅黑" w:hint="eastAsia"/>
          <w:sz w:val="18"/>
          <w:szCs w:val="18"/>
        </w:rPr>
        <w:t> </w:t>
      </w:r>
      <w:r>
        <w:rPr>
          <w:rFonts w:ascii="微软雅黑" w:eastAsia="微软雅黑" w:hAnsi="微软雅黑" w:hint="eastAsia"/>
          <w:noProof/>
          <w:sz w:val="18"/>
          <w:szCs w:val="18"/>
        </w:rPr>
        <w:drawing>
          <wp:inline distT="0" distB="0" distL="0" distR="0">
            <wp:extent cx="3686175" cy="2657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228150414.jpg"/>
                    <pic:cNvPicPr/>
                  </pic:nvPicPr>
                  <pic:blipFill>
                    <a:blip r:embed="rId7">
                      <a:extLst>
                        <a:ext uri="{28A0092B-C50C-407E-A947-70E740481C1C}">
                          <a14:useLocalDpi xmlns:a14="http://schemas.microsoft.com/office/drawing/2010/main" val="0"/>
                        </a:ext>
                      </a:extLst>
                    </a:blip>
                    <a:stretch>
                      <a:fillRect/>
                    </a:stretch>
                  </pic:blipFill>
                  <pic:spPr>
                    <a:xfrm>
                      <a:off x="0" y="0"/>
                      <a:ext cx="3686175" cy="2657475"/>
                    </a:xfrm>
                    <a:prstGeom prst="rect">
                      <a:avLst/>
                    </a:prstGeom>
                  </pic:spPr>
                </pic:pic>
              </a:graphicData>
            </a:graphic>
          </wp:inline>
        </w:drawing>
      </w:r>
    </w:p>
    <w:p w:rsidR="007E56FE" w:rsidRPr="007E56FE" w:rsidRDefault="007E56FE" w:rsidP="007E56FE">
      <w:pPr>
        <w:pStyle w:val="a3"/>
        <w:numPr>
          <w:ilvl w:val="0"/>
          <w:numId w:val="1"/>
        </w:numPr>
        <w:ind w:firstLineChars="0"/>
        <w:rPr>
          <w:rFonts w:ascii="微软雅黑" w:eastAsia="微软雅黑" w:hAnsi="微软雅黑"/>
          <w:sz w:val="20"/>
          <w:szCs w:val="20"/>
          <w:highlight w:val="yellow"/>
        </w:rPr>
      </w:pPr>
      <w:r w:rsidRPr="007E56FE">
        <w:rPr>
          <w:rFonts w:ascii="微软雅黑" w:eastAsia="微软雅黑" w:hAnsi="微软雅黑" w:hint="eastAsia"/>
          <w:sz w:val="20"/>
          <w:szCs w:val="20"/>
          <w:highlight w:val="yellow"/>
        </w:rPr>
        <w:t>如何理解压力，负载，性能测试测试？</w:t>
      </w:r>
    </w:p>
    <w:p w:rsidR="007E56FE" w:rsidRP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性能测试是一个较大的范围，实际上性能测试本身包含了性能、强度、压力、负载等多方面的测试内容。</w:t>
      </w:r>
    </w:p>
    <w:p w:rsidR="007E56FE" w:rsidRP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压力测试是标准工作环境下,不断增加系统负荷,最终测试出该系统能力达到的最大负荷(稳定和峰值)。是对服务器的稳定性以及负载能力等方面的测试，是一种很平常的测试。在增大访问系统的用户数量、或者几个用户进行大数据量操作都是压力测试。</w:t>
      </w:r>
    </w:p>
    <w:p w:rsidR="007E56FE" w:rsidRP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而负载测试是压力相对较大的测试，主要是测试系统在一种或者集中极限条件下的相应能力，是性能测试的重要部分。100个用户对系统进行连续半个小时的访问可以看作压力测试，那么连续访问8个小时就可以认为负载测试，1000个用户连续访问系统1个小时也可以看作是负载测试。</w:t>
      </w:r>
    </w:p>
    <w:p w:rsid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实际上压力测试和负载测试没有明显的区分。测试人员应该站在关注整体性能的高度上来对系统进行测试。</w:t>
      </w:r>
    </w:p>
    <w:p w:rsidR="007E56FE" w:rsidRDefault="007E56FE" w:rsidP="007E56FE">
      <w:pPr>
        <w:rPr>
          <w:rFonts w:ascii="微软雅黑" w:eastAsia="微软雅黑" w:hAnsi="微软雅黑"/>
          <w:sz w:val="18"/>
          <w:szCs w:val="18"/>
        </w:rPr>
      </w:pPr>
    </w:p>
    <w:p w:rsidR="007E56FE" w:rsidRPr="007E56FE" w:rsidRDefault="007E56FE" w:rsidP="007E56FE">
      <w:pPr>
        <w:pStyle w:val="a3"/>
        <w:numPr>
          <w:ilvl w:val="0"/>
          <w:numId w:val="1"/>
        </w:numPr>
        <w:ind w:firstLineChars="0"/>
        <w:rPr>
          <w:rFonts w:ascii="微软雅黑" w:eastAsia="微软雅黑" w:hAnsi="微软雅黑"/>
          <w:sz w:val="18"/>
          <w:szCs w:val="18"/>
          <w:highlight w:val="yellow"/>
        </w:rPr>
      </w:pPr>
      <w:r w:rsidRPr="007E56FE">
        <w:rPr>
          <w:rFonts w:ascii="微软雅黑" w:eastAsia="微软雅黑" w:hAnsi="微软雅黑" w:hint="eastAsia"/>
          <w:sz w:val="18"/>
          <w:szCs w:val="18"/>
          <w:highlight w:val="yellow"/>
        </w:rPr>
        <w:t>请试着比较一下白盒测试，黑盒测试，单元测试，集成测试，系统测试，验收测试的区别联系。</w:t>
      </w:r>
    </w:p>
    <w:p w:rsid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黑盒测试、白盒测试、单元测试、集成测试、系统测试、验收测试这些测试的范围正好是逐步递增的关系，但是测试的人员角色是不同的黑盒测试、白盒测试、单元测试：开发人员分在不同的开发阶段要做的事情黑盒测试、集成测试、系统测试：测试人员在测试周期内级层做的工作验收测试：一般是在用户方做的工作</w:t>
      </w:r>
    </w:p>
    <w:p w:rsidR="00A50DCE" w:rsidRDefault="00A50DCE" w:rsidP="007E56FE">
      <w:pPr>
        <w:rPr>
          <w:rFonts w:ascii="微软雅黑" w:eastAsia="微软雅黑" w:hAnsi="微软雅黑"/>
          <w:sz w:val="18"/>
          <w:szCs w:val="18"/>
        </w:rPr>
      </w:pPr>
    </w:p>
    <w:p w:rsidR="008604E8" w:rsidRPr="00A50DCE" w:rsidRDefault="008604E8" w:rsidP="008604E8">
      <w:pPr>
        <w:pStyle w:val="a3"/>
        <w:numPr>
          <w:ilvl w:val="0"/>
          <w:numId w:val="1"/>
        </w:numPr>
        <w:ind w:firstLineChars="0"/>
        <w:rPr>
          <w:rFonts w:ascii="微软雅黑" w:eastAsia="微软雅黑" w:hAnsi="微软雅黑"/>
          <w:sz w:val="20"/>
          <w:szCs w:val="20"/>
          <w:highlight w:val="yellow"/>
        </w:rPr>
      </w:pPr>
      <w:r w:rsidRPr="00A50DCE">
        <w:rPr>
          <w:rFonts w:ascii="微软雅黑" w:eastAsia="微软雅黑" w:hAnsi="微软雅黑" w:hint="eastAsia"/>
          <w:sz w:val="20"/>
          <w:szCs w:val="20"/>
          <w:highlight w:val="yellow"/>
        </w:rPr>
        <w:t>黑盒和白盒测试的优缺点？</w:t>
      </w:r>
    </w:p>
    <w:p w:rsidR="008053DA" w:rsidRPr="008053DA" w:rsidRDefault="008053DA" w:rsidP="008053DA">
      <w:pPr>
        <w:rPr>
          <w:rFonts w:ascii="微软雅黑" w:eastAsia="微软雅黑" w:hAnsi="微软雅黑"/>
          <w:sz w:val="18"/>
          <w:szCs w:val="18"/>
        </w:rPr>
      </w:pPr>
      <w:r w:rsidRPr="008053DA">
        <w:rPr>
          <w:rFonts w:ascii="微软雅黑" w:eastAsia="微软雅黑" w:hAnsi="微软雅黑" w:hint="eastAsia"/>
          <w:sz w:val="18"/>
          <w:szCs w:val="18"/>
        </w:rPr>
        <w:t>黑盒测试的优点有 ：</w:t>
      </w:r>
    </w:p>
    <w:p w:rsidR="008053DA" w:rsidRPr="008053DA" w:rsidRDefault="008053DA" w:rsidP="008053DA">
      <w:pPr>
        <w:rPr>
          <w:rFonts w:ascii="微软雅黑" w:eastAsia="微软雅黑" w:hAnsi="微软雅黑"/>
          <w:sz w:val="18"/>
          <w:szCs w:val="18"/>
        </w:rPr>
      </w:pPr>
      <w:r>
        <w:rPr>
          <w:rFonts w:ascii="微软雅黑" w:eastAsia="微软雅黑" w:hAnsi="微软雅黑" w:hint="eastAsia"/>
          <w:sz w:val="18"/>
          <w:szCs w:val="18"/>
        </w:rPr>
        <w:t xml:space="preserve">　　</w:t>
      </w:r>
      <w:r w:rsidRPr="008053DA">
        <w:rPr>
          <w:rFonts w:ascii="微软雅黑" w:eastAsia="微软雅黑" w:hAnsi="微软雅黑" w:hint="eastAsia"/>
          <w:sz w:val="18"/>
          <w:szCs w:val="18"/>
        </w:rPr>
        <w:t>1) 比较简单，不需要了解程序的内部的代码及实现</w:t>
      </w:r>
    </w:p>
    <w:p w:rsidR="008053DA" w:rsidRPr="008053DA" w:rsidRDefault="008053DA" w:rsidP="008053DA">
      <w:pPr>
        <w:rPr>
          <w:rFonts w:ascii="微软雅黑" w:eastAsia="微软雅黑" w:hAnsi="微软雅黑"/>
          <w:sz w:val="18"/>
          <w:szCs w:val="18"/>
        </w:rPr>
      </w:pPr>
      <w:r w:rsidRPr="008053DA">
        <w:rPr>
          <w:rFonts w:ascii="微软雅黑" w:eastAsia="微软雅黑" w:hAnsi="微软雅黑" w:hint="eastAsia"/>
          <w:sz w:val="18"/>
          <w:szCs w:val="18"/>
        </w:rPr>
        <w:t>   </w:t>
      </w:r>
      <w:r>
        <w:rPr>
          <w:rFonts w:ascii="微软雅黑" w:eastAsia="微软雅黑" w:hAnsi="微软雅黑"/>
          <w:sz w:val="18"/>
          <w:szCs w:val="18"/>
        </w:rPr>
        <w:t xml:space="preserve">  </w:t>
      </w:r>
      <w:r w:rsidRPr="008053DA">
        <w:rPr>
          <w:rFonts w:ascii="微软雅黑" w:eastAsia="微软雅黑" w:hAnsi="微软雅黑" w:hint="eastAsia"/>
          <w:sz w:val="18"/>
          <w:szCs w:val="18"/>
        </w:rPr>
        <w:t>2) 与软件的内部实现无关</w:t>
      </w:r>
    </w:p>
    <w:p w:rsidR="008053DA" w:rsidRPr="008053DA" w:rsidRDefault="008053DA" w:rsidP="008053DA">
      <w:pPr>
        <w:rPr>
          <w:rFonts w:ascii="微软雅黑" w:eastAsia="微软雅黑" w:hAnsi="微软雅黑"/>
          <w:sz w:val="18"/>
          <w:szCs w:val="18"/>
        </w:rPr>
      </w:pPr>
      <w:r w:rsidRPr="008053DA">
        <w:rPr>
          <w:rFonts w:ascii="微软雅黑" w:eastAsia="微软雅黑" w:hAnsi="微软雅黑" w:hint="eastAsia"/>
          <w:sz w:val="18"/>
          <w:szCs w:val="18"/>
        </w:rPr>
        <w:t>   </w:t>
      </w:r>
      <w:r>
        <w:rPr>
          <w:rFonts w:ascii="微软雅黑" w:eastAsia="微软雅黑" w:hAnsi="微软雅黑"/>
          <w:sz w:val="18"/>
          <w:szCs w:val="18"/>
        </w:rPr>
        <w:t xml:space="preserve">  </w:t>
      </w:r>
      <w:r w:rsidRPr="008053DA">
        <w:rPr>
          <w:rFonts w:ascii="微软雅黑" w:eastAsia="微软雅黑" w:hAnsi="微软雅黑" w:hint="eastAsia"/>
          <w:sz w:val="18"/>
          <w:szCs w:val="18"/>
        </w:rPr>
        <w:t>3)  从用户的角度出发，能很容易的知道用户会用到哪些功能，会遇到哪些问题</w:t>
      </w:r>
    </w:p>
    <w:p w:rsidR="008053DA" w:rsidRPr="008053DA" w:rsidRDefault="008053DA" w:rsidP="008053DA">
      <w:pPr>
        <w:rPr>
          <w:rFonts w:ascii="微软雅黑" w:eastAsia="微软雅黑" w:hAnsi="微软雅黑"/>
          <w:sz w:val="18"/>
          <w:szCs w:val="18"/>
        </w:rPr>
      </w:pPr>
      <w:r w:rsidRPr="008053DA">
        <w:rPr>
          <w:rFonts w:ascii="微软雅黑" w:eastAsia="微软雅黑" w:hAnsi="微软雅黑" w:hint="eastAsia"/>
          <w:sz w:val="18"/>
          <w:szCs w:val="18"/>
        </w:rPr>
        <w:t> </w:t>
      </w:r>
      <w:r>
        <w:rPr>
          <w:rFonts w:ascii="微软雅黑" w:eastAsia="微软雅黑" w:hAnsi="微软雅黑"/>
          <w:sz w:val="18"/>
          <w:szCs w:val="18"/>
        </w:rPr>
        <w:t xml:space="preserve">   </w:t>
      </w:r>
      <w:r>
        <w:rPr>
          <w:rFonts w:ascii="微软雅黑" w:eastAsia="微软雅黑" w:hAnsi="微软雅黑" w:hint="eastAsia"/>
          <w:sz w:val="18"/>
          <w:szCs w:val="18"/>
        </w:rPr>
        <w:t> </w:t>
      </w:r>
      <w:r w:rsidRPr="008053DA">
        <w:rPr>
          <w:rFonts w:ascii="微软雅黑" w:eastAsia="微软雅黑" w:hAnsi="微软雅黑" w:hint="eastAsia"/>
          <w:sz w:val="18"/>
          <w:szCs w:val="18"/>
        </w:rPr>
        <w:t>4)  基于软件开发文档，所以也能知道软件实现了文档中的哪些功能</w:t>
      </w:r>
    </w:p>
    <w:p w:rsidR="008053DA" w:rsidRPr="008053DA" w:rsidRDefault="008053DA" w:rsidP="008053DA">
      <w:pPr>
        <w:rPr>
          <w:rFonts w:ascii="微软雅黑" w:eastAsia="微软雅黑" w:hAnsi="微软雅黑"/>
          <w:sz w:val="18"/>
          <w:szCs w:val="18"/>
        </w:rPr>
      </w:pPr>
      <w:r w:rsidRPr="008053DA">
        <w:rPr>
          <w:rFonts w:ascii="微软雅黑" w:eastAsia="微软雅黑" w:hAnsi="微软雅黑" w:hint="eastAsia"/>
          <w:sz w:val="18"/>
          <w:szCs w:val="18"/>
        </w:rPr>
        <w:t>     </w:t>
      </w:r>
      <w:r>
        <w:rPr>
          <w:rFonts w:ascii="微软雅黑" w:eastAsia="微软雅黑" w:hAnsi="微软雅黑"/>
          <w:sz w:val="18"/>
          <w:szCs w:val="18"/>
        </w:rPr>
        <w:t xml:space="preserve"> </w:t>
      </w:r>
      <w:r w:rsidRPr="008053DA">
        <w:rPr>
          <w:rFonts w:ascii="微软雅黑" w:eastAsia="微软雅黑" w:hAnsi="微软雅黑" w:hint="eastAsia"/>
          <w:sz w:val="18"/>
          <w:szCs w:val="18"/>
        </w:rPr>
        <w:t>5)  在做软件自动化测试时较为方便</w:t>
      </w:r>
    </w:p>
    <w:p w:rsidR="00A50DCE" w:rsidRDefault="008053DA" w:rsidP="008053DA">
      <w:pPr>
        <w:rPr>
          <w:rFonts w:ascii="微软雅黑" w:eastAsia="微软雅黑" w:hAnsi="微软雅黑"/>
          <w:sz w:val="18"/>
          <w:szCs w:val="18"/>
        </w:rPr>
      </w:pPr>
      <w:r w:rsidRPr="008053DA">
        <w:rPr>
          <w:rFonts w:ascii="微软雅黑" w:eastAsia="微软雅黑" w:hAnsi="微软雅黑" w:hint="eastAsia"/>
          <w:sz w:val="18"/>
          <w:szCs w:val="18"/>
        </w:rPr>
        <w:t>     缺点 ：</w:t>
      </w:r>
    </w:p>
    <w:p w:rsidR="008053DA" w:rsidRPr="008053DA" w:rsidRDefault="008053DA" w:rsidP="00A50DCE">
      <w:pPr>
        <w:ind w:firstLineChars="200" w:firstLine="360"/>
        <w:rPr>
          <w:rFonts w:ascii="微软雅黑" w:eastAsia="微软雅黑" w:hAnsi="微软雅黑"/>
          <w:sz w:val="18"/>
          <w:szCs w:val="18"/>
        </w:rPr>
      </w:pPr>
      <w:r w:rsidRPr="008053DA">
        <w:rPr>
          <w:rFonts w:ascii="微软雅黑" w:eastAsia="微软雅黑" w:hAnsi="微软雅黑" w:hint="eastAsia"/>
          <w:sz w:val="18"/>
          <w:szCs w:val="18"/>
        </w:rPr>
        <w:lastRenderedPageBreak/>
        <w:t>1) 不可能覆盖所有的代码， 覆盖率较低，大概只能达到总代码量的30%</w:t>
      </w:r>
    </w:p>
    <w:p w:rsidR="008053DA" w:rsidRPr="008053DA" w:rsidRDefault="00A50DCE" w:rsidP="008053DA">
      <w:pPr>
        <w:rPr>
          <w:rFonts w:ascii="微软雅黑" w:eastAsia="微软雅黑" w:hAnsi="微软雅黑"/>
          <w:sz w:val="18"/>
          <w:szCs w:val="18"/>
        </w:rPr>
      </w:pPr>
      <w:r>
        <w:rPr>
          <w:rFonts w:ascii="微软雅黑" w:eastAsia="微软雅黑" w:hAnsi="微软雅黑" w:hint="eastAsia"/>
          <w:sz w:val="18"/>
          <w:szCs w:val="18"/>
        </w:rPr>
        <w:t>     </w:t>
      </w:r>
      <w:r w:rsidR="008053DA" w:rsidRPr="008053DA">
        <w:rPr>
          <w:rFonts w:ascii="微软雅黑" w:eastAsia="微软雅黑" w:hAnsi="微软雅黑" w:hint="eastAsia"/>
          <w:sz w:val="18"/>
          <w:szCs w:val="18"/>
        </w:rPr>
        <w:t>2) 自动化测试的复用性较低。</w:t>
      </w:r>
    </w:p>
    <w:p w:rsidR="00A50DCE" w:rsidRPr="00A50DCE" w:rsidRDefault="008053DA" w:rsidP="00A50DCE">
      <w:pPr>
        <w:rPr>
          <w:rFonts w:ascii="微软雅黑" w:eastAsia="微软雅黑" w:hAnsi="微软雅黑"/>
          <w:sz w:val="18"/>
          <w:szCs w:val="18"/>
        </w:rPr>
      </w:pPr>
      <w:r w:rsidRPr="008053DA">
        <w:rPr>
          <w:rFonts w:ascii="微软雅黑" w:eastAsia="微软雅黑" w:hAnsi="微软雅黑" w:hint="eastAsia"/>
          <w:sz w:val="18"/>
          <w:szCs w:val="18"/>
        </w:rPr>
        <w:t> </w:t>
      </w:r>
      <w:r w:rsidR="00A50DCE" w:rsidRPr="00A50DCE">
        <w:rPr>
          <w:rFonts w:ascii="微软雅黑" w:eastAsia="微软雅黑" w:hAnsi="微软雅黑" w:hint="eastAsia"/>
          <w:sz w:val="18"/>
          <w:szCs w:val="18"/>
        </w:rPr>
        <w:t>2. 白盒测试的优点有 :</w:t>
      </w:r>
    </w:p>
    <w:p w:rsidR="00A50DCE" w:rsidRPr="00A50DCE" w:rsidRDefault="00A50DCE" w:rsidP="00A50DCE">
      <w:pPr>
        <w:rPr>
          <w:rFonts w:ascii="微软雅黑" w:eastAsia="微软雅黑" w:hAnsi="微软雅黑"/>
          <w:sz w:val="18"/>
          <w:szCs w:val="18"/>
        </w:rPr>
      </w:pPr>
      <w:r>
        <w:rPr>
          <w:rFonts w:ascii="微软雅黑" w:eastAsia="微软雅黑" w:hAnsi="微软雅黑" w:hint="eastAsia"/>
          <w:sz w:val="18"/>
          <w:szCs w:val="18"/>
        </w:rPr>
        <w:t xml:space="preserve">　</w:t>
      </w:r>
      <w:r w:rsidRPr="00A50DCE">
        <w:rPr>
          <w:rFonts w:ascii="微软雅黑" w:eastAsia="微软雅黑" w:hAnsi="微软雅黑" w:hint="eastAsia"/>
          <w:sz w:val="18"/>
          <w:szCs w:val="18"/>
        </w:rPr>
        <w:t>1) 帮助软件测试人员增大代码的覆盖率。 提供代码的质量，发现代码中隐藏的问题</w:t>
      </w:r>
    </w:p>
    <w:p w:rsidR="00A50DCE" w:rsidRPr="00A50DCE" w:rsidRDefault="00A50DCE" w:rsidP="00A50DCE">
      <w:pPr>
        <w:rPr>
          <w:rFonts w:ascii="微软雅黑" w:eastAsia="微软雅黑" w:hAnsi="微软雅黑"/>
          <w:sz w:val="18"/>
          <w:szCs w:val="18"/>
        </w:rPr>
      </w:pPr>
      <w:r w:rsidRPr="00A50DCE">
        <w:rPr>
          <w:rFonts w:ascii="微软雅黑" w:eastAsia="微软雅黑" w:hAnsi="微软雅黑" w:hint="eastAsia"/>
          <w:sz w:val="18"/>
          <w:szCs w:val="18"/>
        </w:rPr>
        <w:t>缺点 ：</w:t>
      </w:r>
    </w:p>
    <w:p w:rsidR="00A50DCE" w:rsidRPr="00A50DCE" w:rsidRDefault="00A50DCE" w:rsidP="00A50DCE">
      <w:pPr>
        <w:rPr>
          <w:rFonts w:ascii="微软雅黑" w:eastAsia="微软雅黑" w:hAnsi="微软雅黑"/>
          <w:sz w:val="18"/>
          <w:szCs w:val="18"/>
        </w:rPr>
      </w:pPr>
      <w:r w:rsidRPr="00A50DCE">
        <w:rPr>
          <w:rFonts w:ascii="微软雅黑" w:eastAsia="微软雅黑" w:hAnsi="微软雅黑" w:hint="eastAsia"/>
          <w:sz w:val="18"/>
          <w:szCs w:val="18"/>
        </w:rPr>
        <w:t xml:space="preserve">　1) 程序运行会有很多不同的路径，不可能测试所有的运行路径</w:t>
      </w:r>
    </w:p>
    <w:p w:rsidR="00A50DCE" w:rsidRPr="00A50DCE" w:rsidRDefault="00A50DCE" w:rsidP="00A50DCE">
      <w:pPr>
        <w:ind w:firstLineChars="100" w:firstLine="180"/>
        <w:rPr>
          <w:rFonts w:ascii="微软雅黑" w:eastAsia="微软雅黑" w:hAnsi="微软雅黑"/>
          <w:sz w:val="18"/>
          <w:szCs w:val="18"/>
        </w:rPr>
      </w:pPr>
      <w:r w:rsidRPr="00A50DCE">
        <w:rPr>
          <w:rFonts w:ascii="微软雅黑" w:eastAsia="微软雅黑" w:hAnsi="微软雅黑" w:hint="eastAsia"/>
          <w:sz w:val="18"/>
          <w:szCs w:val="18"/>
        </w:rPr>
        <w:t>2) 测试基于代码，只能测试开发人员做的对不对，而不能知道设计是否正确，可能会漏掉一些功能需求</w:t>
      </w:r>
    </w:p>
    <w:p w:rsidR="008604E8" w:rsidRDefault="00A50DCE" w:rsidP="00A50DCE">
      <w:pPr>
        <w:rPr>
          <w:rFonts w:ascii="微软雅黑" w:eastAsia="微软雅黑" w:hAnsi="微软雅黑"/>
          <w:sz w:val="18"/>
          <w:szCs w:val="18"/>
        </w:rPr>
      </w:pPr>
      <w:r w:rsidRPr="00A50DCE">
        <w:rPr>
          <w:rFonts w:ascii="微软雅黑" w:eastAsia="微软雅黑" w:hAnsi="微软雅黑" w:hint="eastAsia"/>
          <w:sz w:val="18"/>
          <w:szCs w:val="18"/>
        </w:rPr>
        <w:t>   3) 系统庞大时，测试开销会非常大。</w:t>
      </w:r>
    </w:p>
    <w:p w:rsidR="007E56FE" w:rsidRDefault="007E56FE" w:rsidP="007E56FE">
      <w:pPr>
        <w:rPr>
          <w:rFonts w:ascii="微软雅黑" w:eastAsia="微软雅黑" w:hAnsi="微软雅黑"/>
          <w:sz w:val="18"/>
          <w:szCs w:val="18"/>
        </w:rPr>
      </w:pPr>
    </w:p>
    <w:p w:rsidR="007E56FE" w:rsidRPr="00AF3C97" w:rsidRDefault="007E56FE" w:rsidP="007E56FE">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sz w:val="20"/>
          <w:szCs w:val="20"/>
          <w:highlight w:val="yellow"/>
        </w:rPr>
        <w:t>I</w:t>
      </w:r>
      <w:r w:rsidRPr="00AF3C97">
        <w:rPr>
          <w:rFonts w:ascii="微软雅黑" w:eastAsia="微软雅黑" w:hAnsi="微软雅黑" w:hint="eastAsia"/>
          <w:sz w:val="20"/>
          <w:szCs w:val="20"/>
          <w:highlight w:val="yellow"/>
        </w:rPr>
        <w:t>fconfig命令的功能，</w:t>
      </w:r>
    </w:p>
    <w:p w:rsidR="007E56FE" w:rsidRDefault="00B45DFF" w:rsidP="007E56FE">
      <w:pPr>
        <w:rPr>
          <w:rFonts w:ascii="微软雅黑" w:eastAsia="微软雅黑" w:hAnsi="微软雅黑"/>
          <w:sz w:val="18"/>
          <w:szCs w:val="18"/>
        </w:rPr>
      </w:pPr>
      <w:r>
        <w:rPr>
          <w:rFonts w:ascii="微软雅黑" w:eastAsia="微软雅黑" w:hAnsi="微软雅黑" w:hint="eastAsia"/>
          <w:sz w:val="18"/>
          <w:szCs w:val="18"/>
        </w:rPr>
        <w:t>Linux</w:t>
      </w:r>
      <w:r w:rsidR="007E56FE">
        <w:rPr>
          <w:rFonts w:ascii="微软雅黑" w:eastAsia="微软雅黑" w:hAnsi="微软雅黑" w:hint="eastAsia"/>
          <w:sz w:val="18"/>
          <w:szCs w:val="18"/>
        </w:rPr>
        <w:t>系统查询本机IP地址</w:t>
      </w:r>
    </w:p>
    <w:p w:rsidR="007E56FE" w:rsidRDefault="007E56FE" w:rsidP="007E56FE">
      <w:pPr>
        <w:rPr>
          <w:rFonts w:ascii="微软雅黑" w:eastAsia="微软雅黑" w:hAnsi="微软雅黑"/>
          <w:sz w:val="18"/>
          <w:szCs w:val="18"/>
        </w:rPr>
      </w:pPr>
    </w:p>
    <w:p w:rsidR="007E56FE" w:rsidRPr="00AF3C97" w:rsidRDefault="007E56FE" w:rsidP="007E56FE">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hint="eastAsia"/>
          <w:sz w:val="20"/>
          <w:szCs w:val="20"/>
          <w:highlight w:val="yellow"/>
        </w:rPr>
        <w:t>常用的Linux命令</w:t>
      </w:r>
    </w:p>
    <w:p w:rsid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 xml:space="preserve"> 比如 </w:t>
      </w:r>
      <w:r w:rsidR="0060402B">
        <w:rPr>
          <w:rFonts w:ascii="微软雅黑" w:eastAsia="微软雅黑" w:hAnsi="微软雅黑" w:hint="eastAsia"/>
          <w:sz w:val="18"/>
          <w:szCs w:val="18"/>
        </w:rPr>
        <w:t>ll</w:t>
      </w:r>
      <w:r w:rsidR="0060402B">
        <w:rPr>
          <w:rFonts w:ascii="微软雅黑" w:eastAsia="微软雅黑" w:hAnsi="微软雅黑"/>
          <w:sz w:val="18"/>
          <w:szCs w:val="18"/>
        </w:rPr>
        <w:t xml:space="preserve"> </w:t>
      </w:r>
      <w:r w:rsidRPr="007E56FE">
        <w:rPr>
          <w:rFonts w:ascii="微软雅黑" w:eastAsia="微软雅黑" w:hAnsi="微软雅黑" w:hint="eastAsia"/>
          <w:sz w:val="18"/>
          <w:szCs w:val="18"/>
        </w:rPr>
        <w:t>vim cat cd mkdir touch 等等</w:t>
      </w:r>
    </w:p>
    <w:p w:rsidR="007E56FE" w:rsidRDefault="007E56FE" w:rsidP="007E56FE">
      <w:pPr>
        <w:rPr>
          <w:rFonts w:ascii="微软雅黑" w:eastAsia="微软雅黑" w:hAnsi="微软雅黑"/>
          <w:sz w:val="18"/>
          <w:szCs w:val="18"/>
        </w:rPr>
      </w:pPr>
    </w:p>
    <w:p w:rsidR="00AF3C97" w:rsidRDefault="00AF3C97" w:rsidP="007E56FE">
      <w:pPr>
        <w:rPr>
          <w:rFonts w:ascii="微软雅黑" w:eastAsia="微软雅黑" w:hAnsi="微软雅黑"/>
          <w:sz w:val="18"/>
          <w:szCs w:val="18"/>
        </w:rPr>
      </w:pPr>
    </w:p>
    <w:p w:rsidR="007E56FE" w:rsidRPr="00AF3C97" w:rsidRDefault="007E56FE" w:rsidP="007E56FE">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hint="eastAsia"/>
          <w:sz w:val="20"/>
          <w:szCs w:val="20"/>
          <w:highlight w:val="yellow"/>
        </w:rPr>
        <w:t>OSI启程模型的层次划分</w:t>
      </w:r>
    </w:p>
    <w:p w:rsidR="007E56FE" w:rsidRDefault="007E56FE" w:rsidP="007E56FE">
      <w:pPr>
        <w:rPr>
          <w:rFonts w:ascii="微软雅黑" w:eastAsia="微软雅黑" w:hAnsi="微软雅黑"/>
          <w:sz w:val="18"/>
          <w:szCs w:val="18"/>
        </w:rPr>
      </w:pPr>
      <w:r w:rsidRPr="007E56FE">
        <w:rPr>
          <w:rFonts w:ascii="微软雅黑" w:eastAsia="微软雅黑" w:hAnsi="微软雅黑" w:hint="eastAsia"/>
          <w:sz w:val="18"/>
          <w:szCs w:val="18"/>
        </w:rPr>
        <w:t>物理层、数据链路层、网络层、传输层、会话层、表示层和应用层。</w:t>
      </w:r>
    </w:p>
    <w:p w:rsidR="007E56FE" w:rsidRDefault="007E56FE" w:rsidP="007E56FE">
      <w:pPr>
        <w:rPr>
          <w:rFonts w:ascii="微软雅黑" w:eastAsia="微软雅黑" w:hAnsi="微软雅黑"/>
          <w:sz w:val="18"/>
          <w:szCs w:val="18"/>
        </w:rPr>
      </w:pPr>
    </w:p>
    <w:p w:rsidR="007E56FE" w:rsidRPr="00AF3C97" w:rsidRDefault="006D59E5" w:rsidP="007E56FE">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hint="eastAsia"/>
          <w:sz w:val="20"/>
          <w:szCs w:val="20"/>
          <w:highlight w:val="yellow"/>
        </w:rPr>
        <w:t>查看CPU信息的命令</w:t>
      </w:r>
    </w:p>
    <w:p w:rsidR="006D59E5" w:rsidRDefault="006D59E5" w:rsidP="006D59E5">
      <w:pPr>
        <w:rPr>
          <w:rFonts w:ascii="微软雅黑" w:eastAsia="微软雅黑" w:hAnsi="微软雅黑"/>
          <w:sz w:val="18"/>
          <w:szCs w:val="18"/>
        </w:rPr>
      </w:pPr>
      <w:r w:rsidRPr="006D59E5">
        <w:rPr>
          <w:rFonts w:ascii="微软雅黑" w:eastAsia="微软雅黑" w:hAnsi="微软雅黑" w:hint="eastAsia"/>
          <w:sz w:val="18"/>
          <w:szCs w:val="18"/>
        </w:rPr>
        <w:t>linux命令：cat /proc/cpuinfo</w:t>
      </w:r>
    </w:p>
    <w:p w:rsidR="006D59E5" w:rsidRDefault="006D59E5" w:rsidP="006D59E5">
      <w:pPr>
        <w:rPr>
          <w:rFonts w:ascii="微软雅黑" w:eastAsia="微软雅黑" w:hAnsi="微软雅黑"/>
          <w:sz w:val="18"/>
          <w:szCs w:val="18"/>
        </w:rPr>
      </w:pPr>
    </w:p>
    <w:p w:rsidR="006D59E5" w:rsidRPr="00AF3C97" w:rsidRDefault="006D59E5" w:rsidP="006D59E5">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hint="eastAsia"/>
          <w:sz w:val="20"/>
          <w:szCs w:val="20"/>
          <w:highlight w:val="yellow"/>
        </w:rPr>
        <w:t>简述tcp网络三次握手</w:t>
      </w:r>
    </w:p>
    <w:p w:rsidR="006D59E5" w:rsidRDefault="006D59E5" w:rsidP="006D59E5">
      <w:pPr>
        <w:rPr>
          <w:rFonts w:ascii="微软雅黑" w:eastAsia="微软雅黑" w:hAnsi="微软雅黑"/>
          <w:sz w:val="18"/>
          <w:szCs w:val="18"/>
        </w:rPr>
      </w:pPr>
      <w:r w:rsidRPr="006D59E5">
        <w:rPr>
          <w:rFonts w:ascii="微软雅黑" w:eastAsia="微软雅黑" w:hAnsi="微软雅黑" w:hint="eastAsia"/>
          <w:sz w:val="18"/>
          <w:szCs w:val="18"/>
        </w:rPr>
        <w:t>首先A向B发SYN（同步请求），然后B回复SYN+ACK（同步请求应答），最后A回复ACK确认，这样TCP的一次连接（三次握手）的过程就建立了</w:t>
      </w:r>
    </w:p>
    <w:p w:rsidR="00AF3C97" w:rsidRDefault="00AF3C97" w:rsidP="006D59E5">
      <w:pPr>
        <w:rPr>
          <w:rFonts w:ascii="微软雅黑" w:eastAsia="微软雅黑" w:hAnsi="微软雅黑"/>
          <w:sz w:val="18"/>
          <w:szCs w:val="18"/>
        </w:rPr>
      </w:pPr>
    </w:p>
    <w:p w:rsidR="00AF3C97" w:rsidRPr="00E24CD5" w:rsidRDefault="00AF3C97" w:rsidP="00AF3C97">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sz w:val="20"/>
          <w:szCs w:val="20"/>
          <w:highlight w:val="yellow"/>
        </w:rPr>
        <w:t>S</w:t>
      </w:r>
      <w:r w:rsidRPr="00AF3C97">
        <w:rPr>
          <w:rFonts w:ascii="微软雅黑" w:eastAsia="微软雅黑" w:hAnsi="微软雅黑" w:hint="eastAsia"/>
          <w:sz w:val="20"/>
          <w:szCs w:val="20"/>
          <w:highlight w:val="yellow"/>
        </w:rPr>
        <w:t>ession是什么？Cookies是什么？ 他们有什么区别</w:t>
      </w:r>
    </w:p>
    <w:p w:rsidR="008533A6" w:rsidRPr="008533A6" w:rsidRDefault="008533A6" w:rsidP="008533A6">
      <w:pPr>
        <w:rPr>
          <w:rFonts w:ascii="微软雅黑" w:eastAsia="微软雅黑" w:hAnsi="微软雅黑"/>
          <w:sz w:val="18"/>
          <w:szCs w:val="18"/>
        </w:rPr>
      </w:pPr>
      <w:r w:rsidRPr="008533A6">
        <w:rPr>
          <w:rFonts w:ascii="微软雅黑" w:eastAsia="微软雅黑" w:hAnsi="微软雅黑" w:hint="eastAsia"/>
          <w:sz w:val="18"/>
          <w:szCs w:val="18"/>
        </w:rPr>
        <w:t>Cookie和Session都是用来临时存储来访者信息,</w:t>
      </w:r>
    </w:p>
    <w:p w:rsidR="008533A6" w:rsidRPr="008533A6" w:rsidRDefault="008533A6" w:rsidP="008533A6">
      <w:pPr>
        <w:rPr>
          <w:rFonts w:ascii="微软雅黑" w:eastAsia="微软雅黑" w:hAnsi="微软雅黑"/>
          <w:sz w:val="18"/>
          <w:szCs w:val="18"/>
        </w:rPr>
      </w:pPr>
      <w:r w:rsidRPr="008533A6">
        <w:rPr>
          <w:rFonts w:ascii="微软雅黑" w:eastAsia="微软雅黑" w:hAnsi="微软雅黑" w:hint="eastAsia"/>
          <w:sz w:val="18"/>
          <w:szCs w:val="18"/>
        </w:rPr>
        <w:t>Cookie对象将信息存放在客户端,</w:t>
      </w:r>
      <w:r w:rsidR="005D6683">
        <w:rPr>
          <w:rFonts w:ascii="微软雅黑" w:eastAsia="微软雅黑" w:hAnsi="微软雅黑" w:hint="eastAsia"/>
          <w:sz w:val="18"/>
          <w:szCs w:val="18"/>
        </w:rPr>
        <w:t>安全性差，</w:t>
      </w:r>
      <w:r w:rsidRPr="008533A6">
        <w:rPr>
          <w:rFonts w:ascii="微软雅黑" w:eastAsia="微软雅黑" w:hAnsi="微软雅黑" w:hint="eastAsia"/>
          <w:sz w:val="18"/>
          <w:szCs w:val="18"/>
        </w:rPr>
        <w:t>Session对象存放在服务器端;</w:t>
      </w:r>
      <w:r w:rsidR="005D6683">
        <w:rPr>
          <w:rFonts w:ascii="微软雅黑" w:eastAsia="微软雅黑" w:hAnsi="微软雅黑" w:hint="eastAsia"/>
          <w:sz w:val="18"/>
          <w:szCs w:val="18"/>
        </w:rPr>
        <w:t>安全性高</w:t>
      </w:r>
    </w:p>
    <w:p w:rsidR="008533A6" w:rsidRDefault="008533A6" w:rsidP="008533A6">
      <w:pPr>
        <w:rPr>
          <w:rFonts w:ascii="微软雅黑" w:eastAsia="微软雅黑" w:hAnsi="微软雅黑"/>
          <w:sz w:val="18"/>
          <w:szCs w:val="18"/>
        </w:rPr>
      </w:pPr>
      <w:r w:rsidRPr="008533A6">
        <w:rPr>
          <w:rFonts w:ascii="微软雅黑" w:eastAsia="微软雅黑" w:hAnsi="微软雅黑" w:hint="eastAsia"/>
          <w:sz w:val="18"/>
          <w:szCs w:val="18"/>
        </w:rPr>
        <w:t>从生存期上讲,Cookie</w:t>
      </w:r>
      <w:r w:rsidR="00CD3F61">
        <w:rPr>
          <w:rFonts w:ascii="微软雅黑" w:eastAsia="微软雅黑" w:hAnsi="微软雅黑" w:hint="eastAsia"/>
          <w:sz w:val="18"/>
          <w:szCs w:val="18"/>
        </w:rPr>
        <w:t>不做清除的话，始终保存在本地，</w:t>
      </w:r>
      <w:r w:rsidRPr="008533A6">
        <w:rPr>
          <w:rFonts w:ascii="微软雅黑" w:eastAsia="微软雅黑" w:hAnsi="微软雅黑" w:hint="eastAsia"/>
          <w:sz w:val="18"/>
          <w:szCs w:val="18"/>
        </w:rPr>
        <w:t>,而Session</w:t>
      </w:r>
      <w:r w:rsidR="00CD3F61">
        <w:rPr>
          <w:rFonts w:ascii="微软雅黑" w:eastAsia="微软雅黑" w:hAnsi="微软雅黑" w:hint="eastAsia"/>
          <w:sz w:val="18"/>
          <w:szCs w:val="18"/>
        </w:rPr>
        <w:t>具有</w:t>
      </w:r>
      <w:r w:rsidR="0092586C">
        <w:rPr>
          <w:rFonts w:ascii="微软雅黑" w:eastAsia="微软雅黑" w:hAnsi="微软雅黑" w:hint="eastAsia"/>
          <w:sz w:val="18"/>
          <w:szCs w:val="18"/>
        </w:rPr>
        <w:t>时效性</w:t>
      </w:r>
      <w:r w:rsidRPr="008533A6">
        <w:rPr>
          <w:rFonts w:ascii="微软雅黑" w:eastAsia="微软雅黑" w:hAnsi="微软雅黑" w:hint="eastAsia"/>
          <w:sz w:val="18"/>
          <w:szCs w:val="18"/>
        </w:rPr>
        <w:t>;</w:t>
      </w:r>
    </w:p>
    <w:p w:rsidR="00E24CD5" w:rsidRDefault="00E24CD5" w:rsidP="008533A6">
      <w:pPr>
        <w:rPr>
          <w:rFonts w:ascii="微软雅黑" w:eastAsia="微软雅黑" w:hAnsi="微软雅黑"/>
          <w:sz w:val="18"/>
          <w:szCs w:val="18"/>
        </w:rPr>
      </w:pPr>
    </w:p>
    <w:p w:rsidR="00AF3C97" w:rsidRPr="00AF3C97" w:rsidRDefault="00AF3C97" w:rsidP="00AF3C97">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hint="eastAsia"/>
          <w:sz w:val="20"/>
          <w:szCs w:val="20"/>
          <w:highlight w:val="yellow"/>
        </w:rPr>
        <w:t>什么是测试用例？ 有哪些基本元素组成，举例说明</w:t>
      </w:r>
    </w:p>
    <w:p w:rsidR="00AF3C97" w:rsidRDefault="00AF3C97" w:rsidP="00AF3C97">
      <w:pPr>
        <w:rPr>
          <w:rFonts w:ascii="Arial" w:hAnsi="Arial" w:cs="Arial"/>
          <w:color w:val="333333"/>
          <w:shd w:val="clear" w:color="auto" w:fill="FFFFFF"/>
        </w:rPr>
      </w:pPr>
      <w:r>
        <w:rPr>
          <w:rFonts w:ascii="Arial" w:hAnsi="Arial" w:cs="Arial"/>
          <w:color w:val="333333"/>
          <w:shd w:val="clear" w:color="auto" w:fill="FFFFFF"/>
        </w:rPr>
        <w:t>测试用例是指对一项特定的软件产品进行测试任务的描述，体现测试方案、方法、技术和策略。内容包括测试目标，测试环境，输入数据，测试步骤，预期结果，测试脚本等并形成文档</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基本元素：用例编号</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用例名称</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预置条件</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测试步骤</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预期结果</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实际结果</w:t>
      </w:r>
    </w:p>
    <w:p w:rsidR="00793DAD" w:rsidRPr="008A5B9F" w:rsidRDefault="00793DAD" w:rsidP="00793DAD">
      <w:pPr>
        <w:pStyle w:val="a3"/>
        <w:numPr>
          <w:ilvl w:val="0"/>
          <w:numId w:val="1"/>
        </w:numPr>
        <w:ind w:firstLineChars="0"/>
        <w:rPr>
          <w:rFonts w:ascii="微软雅黑" w:eastAsia="微软雅黑" w:hAnsi="微软雅黑" w:cs="Arial"/>
          <w:color w:val="333333"/>
          <w:sz w:val="20"/>
          <w:szCs w:val="20"/>
          <w:highlight w:val="yellow"/>
          <w:shd w:val="clear" w:color="auto" w:fill="FFFFFF"/>
        </w:rPr>
      </w:pPr>
      <w:r w:rsidRPr="008A5B9F">
        <w:rPr>
          <w:rFonts w:ascii="微软雅黑" w:eastAsia="微软雅黑" w:hAnsi="微软雅黑" w:cs="Arial" w:hint="eastAsia"/>
          <w:color w:val="333333"/>
          <w:sz w:val="20"/>
          <w:szCs w:val="20"/>
          <w:highlight w:val="yellow"/>
          <w:shd w:val="clear" w:color="auto" w:fill="FFFFFF"/>
        </w:rPr>
        <w:t>测试用例设计完整过程？</w:t>
      </w:r>
    </w:p>
    <w:p w:rsidR="00793DAD" w:rsidRPr="008A5B9F" w:rsidRDefault="00793DAD" w:rsidP="008A5B9F">
      <w:pPr>
        <w:rPr>
          <w:rFonts w:ascii="Arial" w:hAnsi="Arial" w:cs="Arial"/>
          <w:color w:val="333333"/>
          <w:shd w:val="clear" w:color="auto" w:fill="FFFFFF"/>
        </w:rPr>
      </w:pPr>
      <w:r w:rsidRPr="008A5B9F">
        <w:rPr>
          <w:rFonts w:ascii="Arial" w:hAnsi="Arial" w:cs="Arial" w:hint="eastAsia"/>
          <w:color w:val="333333"/>
          <w:shd w:val="clear" w:color="auto" w:fill="FFFFFF"/>
        </w:rPr>
        <w:lastRenderedPageBreak/>
        <w:t>根据需求文档、概要设计、测试计划、测试方案细分出各功能块的测试项</w:t>
      </w:r>
    </w:p>
    <w:p w:rsidR="00793DAD" w:rsidRPr="008A5B9F" w:rsidRDefault="00793DAD" w:rsidP="008A5B9F">
      <w:pPr>
        <w:rPr>
          <w:rFonts w:ascii="Arial" w:hAnsi="Arial" w:cs="Arial"/>
          <w:color w:val="333333"/>
          <w:shd w:val="clear" w:color="auto" w:fill="FFFFFF"/>
        </w:rPr>
      </w:pPr>
      <w:r w:rsidRPr="008A5B9F">
        <w:rPr>
          <w:rFonts w:ascii="Arial" w:hAnsi="Arial" w:cs="Arial" w:hint="eastAsia"/>
          <w:color w:val="333333"/>
          <w:shd w:val="clear" w:color="auto" w:fill="FFFFFF"/>
        </w:rPr>
        <w:t>以上再细分出测试子项采用测试方法</w:t>
      </w:r>
    </w:p>
    <w:p w:rsidR="00AF3C97" w:rsidRPr="003E6F93" w:rsidRDefault="00AF3C97" w:rsidP="00AF3C97">
      <w:pPr>
        <w:rPr>
          <w:rFonts w:ascii="Arial" w:hAnsi="Arial" w:cs="Arial"/>
          <w:color w:val="333333"/>
          <w:shd w:val="clear" w:color="auto" w:fill="FFFFFF"/>
        </w:rPr>
      </w:pPr>
    </w:p>
    <w:p w:rsidR="00AF3C97" w:rsidRPr="00AF3C97" w:rsidRDefault="00AF3C97" w:rsidP="00AF3C97">
      <w:pPr>
        <w:pStyle w:val="a3"/>
        <w:numPr>
          <w:ilvl w:val="0"/>
          <w:numId w:val="1"/>
        </w:numPr>
        <w:ind w:firstLineChars="0"/>
        <w:rPr>
          <w:rFonts w:ascii="微软雅黑" w:eastAsia="微软雅黑" w:hAnsi="微软雅黑"/>
          <w:sz w:val="20"/>
          <w:szCs w:val="20"/>
          <w:highlight w:val="yellow"/>
        </w:rPr>
      </w:pPr>
      <w:r w:rsidRPr="00AF3C97">
        <w:rPr>
          <w:rFonts w:ascii="微软雅黑" w:eastAsia="微软雅黑" w:hAnsi="微软雅黑" w:hint="eastAsia"/>
          <w:sz w:val="20"/>
          <w:szCs w:val="20"/>
          <w:highlight w:val="yellow"/>
        </w:rPr>
        <w:t>常用的测试用例设计方法</w:t>
      </w:r>
    </w:p>
    <w:p w:rsidR="00AF3C97" w:rsidRDefault="00AF3C97" w:rsidP="00AF3C97">
      <w:pPr>
        <w:rPr>
          <w:rFonts w:ascii="微软雅黑" w:eastAsia="微软雅黑" w:hAnsi="微软雅黑"/>
          <w:sz w:val="18"/>
          <w:szCs w:val="18"/>
        </w:rPr>
      </w:pPr>
      <w:r>
        <w:rPr>
          <w:rFonts w:ascii="微软雅黑" w:eastAsia="微软雅黑" w:hAnsi="微软雅黑" w:hint="eastAsia"/>
          <w:sz w:val="18"/>
          <w:szCs w:val="18"/>
        </w:rPr>
        <w:t>等价类 边界值 判定表 流程分析 错误猜测  正交分析 因果图</w:t>
      </w:r>
    </w:p>
    <w:p w:rsidR="00A43726" w:rsidRDefault="00A43726" w:rsidP="00AF3C97">
      <w:pPr>
        <w:rPr>
          <w:rFonts w:ascii="微软雅黑" w:eastAsia="微软雅黑" w:hAnsi="微软雅黑"/>
          <w:sz w:val="18"/>
          <w:szCs w:val="18"/>
        </w:rPr>
      </w:pPr>
    </w:p>
    <w:p w:rsidR="00A43726" w:rsidRPr="00A43726" w:rsidRDefault="00A43726" w:rsidP="00A43726">
      <w:pPr>
        <w:pStyle w:val="a3"/>
        <w:numPr>
          <w:ilvl w:val="0"/>
          <w:numId w:val="1"/>
        </w:numPr>
        <w:ind w:firstLineChars="0"/>
        <w:rPr>
          <w:rFonts w:ascii="微软雅黑" w:eastAsia="微软雅黑" w:hAnsi="微软雅黑"/>
          <w:sz w:val="20"/>
          <w:szCs w:val="20"/>
          <w:highlight w:val="yellow"/>
        </w:rPr>
      </w:pPr>
      <w:r w:rsidRPr="00A43726">
        <w:rPr>
          <w:rFonts w:ascii="微软雅黑" w:eastAsia="微软雅黑" w:hAnsi="微软雅黑" w:hint="eastAsia"/>
          <w:sz w:val="20"/>
          <w:szCs w:val="20"/>
          <w:highlight w:val="yellow"/>
        </w:rPr>
        <w:t>缺陷</w:t>
      </w:r>
      <w:r w:rsidR="00B041D8">
        <w:rPr>
          <w:rFonts w:ascii="微软雅黑" w:eastAsia="微软雅黑" w:hAnsi="微软雅黑" w:hint="eastAsia"/>
          <w:sz w:val="20"/>
          <w:szCs w:val="20"/>
          <w:highlight w:val="yellow"/>
        </w:rPr>
        <w:t>测试报告</w:t>
      </w:r>
      <w:r w:rsidRPr="00A43726">
        <w:rPr>
          <w:rFonts w:ascii="微软雅黑" w:eastAsia="微软雅黑" w:hAnsi="微软雅黑" w:hint="eastAsia"/>
          <w:sz w:val="20"/>
          <w:szCs w:val="20"/>
          <w:highlight w:val="yellow"/>
        </w:rPr>
        <w:t>包括什么？</w:t>
      </w:r>
    </w:p>
    <w:p w:rsidR="00746AAF" w:rsidRPr="00746AAF" w:rsidRDefault="00B041D8" w:rsidP="00B041D8">
      <w:pPr>
        <w:rPr>
          <w:rFonts w:ascii="微软雅黑" w:eastAsia="微软雅黑" w:hAnsi="微软雅黑"/>
          <w:sz w:val="18"/>
          <w:szCs w:val="18"/>
        </w:rPr>
      </w:pPr>
      <w:r>
        <w:rPr>
          <w:rFonts w:ascii="微软雅黑" w:eastAsia="微软雅黑" w:hAnsi="微软雅黑" w:hint="eastAsia"/>
          <w:sz w:val="18"/>
          <w:szCs w:val="18"/>
        </w:rPr>
        <w:t>缺陷编号 缺陷标题</w:t>
      </w:r>
      <w:r w:rsidR="00A43726" w:rsidRPr="00A43726">
        <w:rPr>
          <w:rFonts w:ascii="微软雅黑" w:eastAsia="微软雅黑" w:hAnsi="微软雅黑" w:hint="eastAsia"/>
          <w:sz w:val="18"/>
          <w:szCs w:val="18"/>
        </w:rPr>
        <w:t>、</w:t>
      </w:r>
      <w:r>
        <w:rPr>
          <w:rFonts w:ascii="微软雅黑" w:eastAsia="微软雅黑" w:hAnsi="微软雅黑" w:hint="eastAsia"/>
          <w:sz w:val="18"/>
          <w:szCs w:val="18"/>
        </w:rPr>
        <w:t>缺陷描述，</w:t>
      </w:r>
      <w:r w:rsidR="00A43726" w:rsidRPr="00A43726">
        <w:rPr>
          <w:rFonts w:ascii="微软雅黑" w:eastAsia="微软雅黑" w:hAnsi="微软雅黑" w:hint="eastAsia"/>
          <w:sz w:val="18"/>
          <w:szCs w:val="18"/>
        </w:rPr>
        <w:t>缺陷严重度</w:t>
      </w:r>
      <w:r w:rsidR="00746AAF">
        <w:rPr>
          <w:rFonts w:ascii="微软雅黑" w:eastAsia="微软雅黑" w:hAnsi="微软雅黑" w:hint="eastAsia"/>
          <w:sz w:val="18"/>
          <w:szCs w:val="18"/>
        </w:rPr>
        <w:t>，优先级、重现步骤、缺陷所属的模块，</w:t>
      </w:r>
      <w:r w:rsidR="00A43726" w:rsidRPr="00A43726">
        <w:rPr>
          <w:rFonts w:ascii="微软雅黑" w:eastAsia="微软雅黑" w:hAnsi="微软雅黑" w:hint="eastAsia"/>
          <w:sz w:val="18"/>
          <w:szCs w:val="18"/>
        </w:rPr>
        <w:t>版本、测试依赖环境</w:t>
      </w:r>
    </w:p>
    <w:p w:rsidR="00A43726" w:rsidRPr="00746AAF" w:rsidRDefault="00746AAF" w:rsidP="00A43726">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缺陷所属的开发人员</w:t>
      </w:r>
    </w:p>
    <w:p w:rsidR="000B51E1" w:rsidRPr="000B51E1" w:rsidRDefault="000B51E1" w:rsidP="000B51E1">
      <w:pPr>
        <w:pStyle w:val="a3"/>
        <w:numPr>
          <w:ilvl w:val="0"/>
          <w:numId w:val="1"/>
        </w:numPr>
        <w:ind w:firstLineChars="0"/>
        <w:rPr>
          <w:rFonts w:ascii="微软雅黑" w:eastAsia="微软雅黑" w:hAnsi="微软雅黑"/>
          <w:sz w:val="20"/>
          <w:szCs w:val="20"/>
          <w:highlight w:val="yellow"/>
        </w:rPr>
      </w:pPr>
      <w:r w:rsidRPr="000B51E1">
        <w:rPr>
          <w:rFonts w:ascii="微软雅黑" w:eastAsia="微软雅黑" w:hAnsi="微软雅黑" w:hint="eastAsia"/>
          <w:sz w:val="20"/>
          <w:szCs w:val="20"/>
          <w:highlight w:val="yellow"/>
        </w:rPr>
        <w:t>112358规律 则第n个数是？</w:t>
      </w:r>
    </w:p>
    <w:p w:rsidR="000B51E1" w:rsidRDefault="000B51E1" w:rsidP="000B51E1">
      <w:pP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extent cx="3733800" cy="1038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0301091554.png"/>
                    <pic:cNvPicPr/>
                  </pic:nvPicPr>
                  <pic:blipFill>
                    <a:blip r:embed="rId8">
                      <a:extLst>
                        <a:ext uri="{28A0092B-C50C-407E-A947-70E740481C1C}">
                          <a14:useLocalDpi xmlns:a14="http://schemas.microsoft.com/office/drawing/2010/main" val="0"/>
                        </a:ext>
                      </a:extLst>
                    </a:blip>
                    <a:stretch>
                      <a:fillRect/>
                    </a:stretch>
                  </pic:blipFill>
                  <pic:spPr>
                    <a:xfrm>
                      <a:off x="0" y="0"/>
                      <a:ext cx="3734322" cy="1038370"/>
                    </a:xfrm>
                    <a:prstGeom prst="rect">
                      <a:avLst/>
                    </a:prstGeom>
                  </pic:spPr>
                </pic:pic>
              </a:graphicData>
            </a:graphic>
          </wp:inline>
        </w:drawing>
      </w:r>
    </w:p>
    <w:p w:rsidR="00793DAD" w:rsidRDefault="00793DAD" w:rsidP="000B51E1">
      <w:pPr>
        <w:rPr>
          <w:rFonts w:ascii="微软雅黑" w:eastAsia="微软雅黑" w:hAnsi="微软雅黑"/>
          <w:sz w:val="18"/>
          <w:szCs w:val="18"/>
        </w:rPr>
      </w:pPr>
    </w:p>
    <w:p w:rsidR="000B51E1" w:rsidRPr="00E46AD0" w:rsidRDefault="000B51E1" w:rsidP="000B51E1">
      <w:pPr>
        <w:pStyle w:val="a3"/>
        <w:numPr>
          <w:ilvl w:val="0"/>
          <w:numId w:val="1"/>
        </w:numPr>
        <w:ind w:firstLineChars="0"/>
        <w:rPr>
          <w:rFonts w:ascii="微软雅黑" w:eastAsia="微软雅黑" w:hAnsi="微软雅黑"/>
          <w:sz w:val="20"/>
          <w:szCs w:val="20"/>
          <w:highlight w:val="yellow"/>
        </w:rPr>
      </w:pPr>
      <w:r w:rsidRPr="00E46AD0">
        <w:rPr>
          <w:rFonts w:ascii="微软雅黑" w:eastAsia="微软雅黑" w:hAnsi="微软雅黑" w:hint="eastAsia"/>
          <w:sz w:val="20"/>
          <w:szCs w:val="20"/>
          <w:highlight w:val="yellow"/>
        </w:rPr>
        <w:t>Web测试中经常涉及安全测试，那么什么是sql注入？什么是</w:t>
      </w:r>
      <w:r w:rsidR="00E46AD0" w:rsidRPr="00E46AD0">
        <w:rPr>
          <w:rFonts w:ascii="微软雅黑" w:eastAsia="微软雅黑" w:hAnsi="微软雅黑" w:hint="eastAsia"/>
          <w:sz w:val="20"/>
          <w:szCs w:val="20"/>
          <w:highlight w:val="yellow"/>
        </w:rPr>
        <w:t>跨网站脚本注入？</w:t>
      </w:r>
    </w:p>
    <w:p w:rsidR="00E46AD0" w:rsidRDefault="00E46AD0" w:rsidP="00E46AD0">
      <w:pPr>
        <w:rPr>
          <w:rFonts w:ascii="微软雅黑" w:eastAsia="微软雅黑" w:hAnsi="微软雅黑"/>
          <w:sz w:val="18"/>
          <w:szCs w:val="18"/>
        </w:rPr>
      </w:pPr>
      <w:r w:rsidRPr="00E46AD0">
        <w:rPr>
          <w:rFonts w:ascii="微软雅黑" w:eastAsia="微软雅黑" w:hAnsi="微软雅黑" w:hint="eastAsia"/>
          <w:sz w:val="18"/>
          <w:szCs w:val="18"/>
        </w:rPr>
        <w:t>所谓SQL注入，就是通过把SQL命令插入到Web表单提交或输入域名或页面请求的查询字符串，最终达到欺骗服务器执行恶意的SQL命令</w:t>
      </w:r>
    </w:p>
    <w:p w:rsidR="00E46AD0" w:rsidRDefault="00E46AD0" w:rsidP="00E46AD0">
      <w:pPr>
        <w:rPr>
          <w:rFonts w:ascii="微软雅黑" w:eastAsia="微软雅黑" w:hAnsi="微软雅黑"/>
          <w:sz w:val="18"/>
          <w:szCs w:val="18"/>
        </w:rPr>
      </w:pPr>
      <w:r w:rsidRPr="00E46AD0">
        <w:rPr>
          <w:rFonts w:ascii="微软雅黑" w:eastAsia="微软雅黑" w:hAnsi="微软雅黑" w:hint="eastAsia"/>
          <w:sz w:val="18"/>
          <w:szCs w:val="18"/>
        </w:rPr>
        <w:t>跨站脚本攻击（也称为XSS）指利用网站漏洞从用户那里恶意盗取信息。</w:t>
      </w:r>
    </w:p>
    <w:p w:rsidR="0057266A" w:rsidRDefault="0057266A" w:rsidP="00E46AD0">
      <w:pPr>
        <w:rPr>
          <w:rFonts w:ascii="微软雅黑" w:eastAsia="微软雅黑" w:hAnsi="微软雅黑"/>
          <w:sz w:val="18"/>
          <w:szCs w:val="18"/>
        </w:rPr>
      </w:pPr>
    </w:p>
    <w:p w:rsidR="0057266A" w:rsidRPr="00080E40" w:rsidRDefault="0057266A" w:rsidP="0057266A">
      <w:pPr>
        <w:pStyle w:val="a3"/>
        <w:numPr>
          <w:ilvl w:val="0"/>
          <w:numId w:val="1"/>
        </w:numPr>
        <w:ind w:firstLineChars="0"/>
        <w:rPr>
          <w:rFonts w:ascii="微软雅黑" w:eastAsia="微软雅黑" w:hAnsi="微软雅黑"/>
          <w:sz w:val="20"/>
          <w:szCs w:val="20"/>
          <w:highlight w:val="yellow"/>
        </w:rPr>
      </w:pPr>
      <w:r w:rsidRPr="00080E40">
        <w:rPr>
          <w:rFonts w:ascii="微软雅黑" w:eastAsia="微软雅黑" w:hAnsi="微软雅黑"/>
          <w:sz w:val="20"/>
          <w:szCs w:val="20"/>
          <w:highlight w:val="yellow"/>
        </w:rPr>
        <w:t>P</w:t>
      </w:r>
      <w:r w:rsidRPr="00080E40">
        <w:rPr>
          <w:rFonts w:ascii="微软雅黑" w:eastAsia="微软雅黑" w:hAnsi="微软雅黑" w:hint="eastAsia"/>
          <w:sz w:val="20"/>
          <w:szCs w:val="20"/>
          <w:highlight w:val="yellow"/>
        </w:rPr>
        <w:t>ython语言冒泡排序。</w:t>
      </w:r>
    </w:p>
    <w:p w:rsidR="0057266A" w:rsidRPr="0057266A" w:rsidRDefault="0057266A" w:rsidP="0057266A">
      <w:pPr>
        <w:widowControl/>
        <w:jc w:val="left"/>
        <w:rPr>
          <w:rFonts w:ascii="Consolas" w:eastAsia="宋体" w:hAnsi="Consolas" w:cs="宋体"/>
          <w:color w:val="333333"/>
          <w:kern w:val="0"/>
          <w:sz w:val="18"/>
          <w:szCs w:val="18"/>
        </w:rPr>
      </w:pPr>
      <w:r w:rsidRPr="0057266A">
        <w:rPr>
          <w:rFonts w:ascii="宋体" w:eastAsia="宋体" w:hAnsi="宋体" w:cs="宋体"/>
          <w:color w:val="333333"/>
          <w:kern w:val="0"/>
          <w:sz w:val="24"/>
          <w:szCs w:val="24"/>
        </w:rPr>
        <w:t>附上简单for循环冒泡排序</w:t>
      </w:r>
    </w:p>
    <w:p w:rsidR="0057266A" w:rsidRPr="0057266A" w:rsidRDefault="0057266A" w:rsidP="0057266A">
      <w:pPr>
        <w:widowControl/>
        <w:jc w:val="left"/>
        <w:rPr>
          <w:rFonts w:ascii="Consolas" w:eastAsia="宋体" w:hAnsi="Consolas" w:cs="宋体"/>
          <w:color w:val="333333"/>
          <w:kern w:val="0"/>
          <w:sz w:val="18"/>
          <w:szCs w:val="18"/>
        </w:rPr>
      </w:pPr>
      <w:r w:rsidRPr="0057266A">
        <w:rPr>
          <w:rFonts w:ascii="宋体" w:eastAsia="宋体" w:hAnsi="宋体" w:cs="宋体"/>
          <w:color w:val="333333"/>
          <w:kern w:val="0"/>
          <w:sz w:val="24"/>
          <w:szCs w:val="24"/>
        </w:rPr>
        <w:t>L =</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[3, 5, 6, 7, 8, 1, 2]</w:t>
      </w:r>
    </w:p>
    <w:p w:rsidR="0057266A" w:rsidRPr="0057266A" w:rsidRDefault="0057266A" w:rsidP="0057266A">
      <w:pPr>
        <w:widowControl/>
        <w:jc w:val="left"/>
        <w:rPr>
          <w:rFonts w:ascii="Consolas" w:eastAsia="宋体" w:hAnsi="Consolas" w:cs="宋体"/>
          <w:color w:val="333333"/>
          <w:kern w:val="0"/>
          <w:sz w:val="18"/>
          <w:szCs w:val="18"/>
        </w:rPr>
      </w:pPr>
      <w:r w:rsidRPr="0057266A">
        <w:rPr>
          <w:rFonts w:ascii="宋体" w:eastAsia="宋体" w:hAnsi="宋体" w:cs="宋体"/>
          <w:color w:val="333333"/>
          <w:kern w:val="0"/>
          <w:sz w:val="24"/>
          <w:szCs w:val="24"/>
        </w:rPr>
        <w:t>for</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i in</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range(len(L)-1):    </w:t>
      </w:r>
    </w:p>
    <w:p w:rsidR="0057266A" w:rsidRPr="0057266A" w:rsidRDefault="0057266A" w:rsidP="0057266A">
      <w:pPr>
        <w:widowControl/>
        <w:ind w:firstLine="360"/>
        <w:jc w:val="left"/>
        <w:rPr>
          <w:rFonts w:ascii="Consolas" w:eastAsia="宋体" w:hAnsi="Consolas" w:cs="宋体"/>
          <w:color w:val="333333"/>
          <w:kern w:val="0"/>
          <w:sz w:val="18"/>
          <w:szCs w:val="18"/>
        </w:rPr>
      </w:pPr>
      <w:r w:rsidRPr="0057266A">
        <w:rPr>
          <w:rFonts w:ascii="宋体" w:eastAsia="宋体" w:hAnsi="宋体" w:cs="宋体"/>
          <w:color w:val="333333"/>
          <w:kern w:val="0"/>
          <w:sz w:val="24"/>
          <w:szCs w:val="24"/>
        </w:rPr>
        <w:t>for</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j in</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range(len(L)-1-i):        </w:t>
      </w:r>
    </w:p>
    <w:p w:rsidR="0057266A" w:rsidRPr="0057266A" w:rsidRDefault="0057266A" w:rsidP="0057266A">
      <w:pPr>
        <w:pStyle w:val="a3"/>
        <w:widowControl/>
        <w:ind w:left="780" w:firstLineChars="0" w:firstLine="60"/>
        <w:jc w:val="left"/>
        <w:rPr>
          <w:rFonts w:ascii="Consolas" w:eastAsia="宋体" w:hAnsi="Consolas" w:cs="宋体"/>
          <w:color w:val="333333"/>
          <w:kern w:val="0"/>
          <w:sz w:val="18"/>
          <w:szCs w:val="18"/>
        </w:rPr>
      </w:pPr>
      <w:r w:rsidRPr="0057266A">
        <w:rPr>
          <w:rFonts w:ascii="宋体" w:eastAsia="宋体" w:hAnsi="宋体" w:cs="宋体"/>
          <w:color w:val="333333"/>
          <w:kern w:val="0"/>
          <w:sz w:val="24"/>
          <w:szCs w:val="24"/>
        </w:rPr>
        <w:t>if</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L[j] &gt;L[j+1]:            </w:t>
      </w:r>
    </w:p>
    <w:p w:rsidR="0057266A" w:rsidRPr="0057266A" w:rsidRDefault="0057266A" w:rsidP="0057266A">
      <w:pPr>
        <w:widowControl/>
        <w:jc w:val="left"/>
        <w:rPr>
          <w:rFonts w:ascii="Consolas" w:eastAsia="宋体" w:hAnsi="Consolas" w:cs="宋体"/>
          <w:color w:val="333333"/>
          <w:kern w:val="0"/>
          <w:sz w:val="18"/>
          <w:szCs w:val="18"/>
        </w:rPr>
      </w:pPr>
      <w:r>
        <w:rPr>
          <w:rFonts w:ascii="宋体" w:eastAsia="宋体" w:hAnsi="宋体" w:cs="宋体"/>
          <w:color w:val="333333"/>
          <w:kern w:val="0"/>
          <w:sz w:val="24"/>
          <w:szCs w:val="24"/>
        </w:rPr>
        <w:t xml:space="preserve">    </w:t>
      </w:r>
      <w:r>
        <w:rPr>
          <w:rFonts w:ascii="宋体" w:eastAsia="宋体" w:hAnsi="宋体" w:cs="宋体"/>
          <w:color w:val="333333"/>
          <w:kern w:val="0"/>
          <w:sz w:val="24"/>
          <w:szCs w:val="24"/>
        </w:rPr>
        <w:tab/>
      </w:r>
      <w:r w:rsidRPr="0057266A">
        <w:rPr>
          <w:rFonts w:ascii="宋体" w:eastAsia="宋体" w:hAnsi="宋体" w:cs="宋体"/>
          <w:color w:val="333333"/>
          <w:kern w:val="0"/>
          <w:sz w:val="24"/>
          <w:szCs w:val="24"/>
        </w:rPr>
        <w:t>L[j], L[j+1] =</w:t>
      </w:r>
      <w:r w:rsidRPr="0057266A">
        <w:rPr>
          <w:rFonts w:ascii="Consolas" w:eastAsia="宋体" w:hAnsi="Consolas" w:cs="宋体"/>
          <w:color w:val="333333"/>
          <w:kern w:val="0"/>
          <w:sz w:val="18"/>
          <w:szCs w:val="18"/>
        </w:rPr>
        <w:t> </w:t>
      </w:r>
      <w:r w:rsidRPr="0057266A">
        <w:rPr>
          <w:rFonts w:ascii="宋体" w:eastAsia="宋体" w:hAnsi="宋体" w:cs="宋体"/>
          <w:color w:val="333333"/>
          <w:kern w:val="0"/>
          <w:sz w:val="24"/>
          <w:szCs w:val="24"/>
        </w:rPr>
        <w:t>L[j+1], L[j]</w:t>
      </w:r>
    </w:p>
    <w:p w:rsidR="0057266A" w:rsidRDefault="0057266A" w:rsidP="0057266A">
      <w:pPr>
        <w:widowControl/>
        <w:jc w:val="left"/>
        <w:rPr>
          <w:rFonts w:ascii="宋体" w:eastAsia="宋体" w:hAnsi="宋体" w:cs="宋体"/>
          <w:color w:val="333333"/>
          <w:kern w:val="0"/>
          <w:sz w:val="24"/>
          <w:szCs w:val="24"/>
        </w:rPr>
      </w:pPr>
      <w:r w:rsidRPr="0057266A">
        <w:rPr>
          <w:rFonts w:ascii="宋体" w:eastAsia="宋体" w:hAnsi="宋体" w:cs="宋体"/>
          <w:color w:val="333333"/>
          <w:kern w:val="0"/>
          <w:sz w:val="24"/>
          <w:szCs w:val="24"/>
        </w:rPr>
        <w:t>print(L)</w:t>
      </w:r>
    </w:p>
    <w:p w:rsidR="00D26480" w:rsidRPr="0057266A" w:rsidRDefault="00D26480" w:rsidP="0057266A">
      <w:pPr>
        <w:widowControl/>
        <w:jc w:val="left"/>
        <w:rPr>
          <w:rFonts w:ascii="Consolas" w:eastAsia="宋体" w:hAnsi="Consolas" w:cs="宋体"/>
          <w:color w:val="333333"/>
          <w:kern w:val="0"/>
          <w:sz w:val="18"/>
          <w:szCs w:val="18"/>
        </w:rPr>
      </w:pPr>
      <w:r>
        <w:rPr>
          <w:rFonts w:ascii="宋体" w:eastAsia="宋体" w:hAnsi="宋体" w:cs="宋体" w:hint="eastAsia"/>
          <w:color w:val="333333"/>
          <w:kern w:val="0"/>
          <w:sz w:val="24"/>
          <w:szCs w:val="24"/>
        </w:rPr>
        <w:t>讲一组数据按照从大到小排序，经每两个数据进行比较，</w:t>
      </w:r>
      <w:r w:rsidR="00374E56">
        <w:rPr>
          <w:rFonts w:ascii="宋体" w:eastAsia="宋体" w:hAnsi="宋体" w:cs="宋体" w:hint="eastAsia"/>
          <w:color w:val="333333"/>
          <w:kern w:val="0"/>
          <w:sz w:val="24"/>
          <w:szCs w:val="24"/>
        </w:rPr>
        <w:t xml:space="preserve">如果他们的顺序错误，就将他们交换过来，直到元素不需要再交换，排序完成。 </w:t>
      </w:r>
    </w:p>
    <w:p w:rsidR="0057266A" w:rsidRDefault="0057266A" w:rsidP="0057266A">
      <w:pPr>
        <w:rPr>
          <w:rFonts w:ascii="微软雅黑" w:eastAsia="微软雅黑" w:hAnsi="微软雅黑"/>
          <w:sz w:val="18"/>
          <w:szCs w:val="18"/>
        </w:rPr>
      </w:pPr>
    </w:p>
    <w:p w:rsidR="007C041B" w:rsidRPr="007C041B" w:rsidRDefault="007C041B" w:rsidP="007C041B">
      <w:pPr>
        <w:pStyle w:val="a3"/>
        <w:numPr>
          <w:ilvl w:val="0"/>
          <w:numId w:val="1"/>
        </w:numPr>
        <w:ind w:firstLineChars="0"/>
        <w:rPr>
          <w:rFonts w:ascii="微软雅黑" w:eastAsia="微软雅黑" w:hAnsi="微软雅黑"/>
          <w:sz w:val="20"/>
          <w:szCs w:val="20"/>
          <w:highlight w:val="yellow"/>
        </w:rPr>
      </w:pPr>
      <w:r w:rsidRPr="007C041B">
        <w:rPr>
          <w:rFonts w:ascii="微软雅黑" w:eastAsia="微软雅黑" w:hAnsi="微软雅黑" w:hint="eastAsia"/>
          <w:sz w:val="20"/>
          <w:szCs w:val="20"/>
          <w:highlight w:val="yellow"/>
        </w:rPr>
        <w:t>常见的http状态码</w:t>
      </w:r>
    </w:p>
    <w:p w:rsidR="007C041B" w:rsidRP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ab/>
        <w:t>100：告诉客户端继续发送请求；如果请求已经接受完成，就忽略这个响应</w:t>
      </w:r>
    </w:p>
    <w:p w:rsidR="007C041B" w:rsidRP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200：服务器已经成功接受请求，并返回客户端所请求的最终结果</w:t>
      </w:r>
    </w:p>
    <w:p w:rsidR="007C041B" w:rsidRP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ab/>
        <w:t>202：服务器已经接受成功，但是还没处理，最终不知道处不处理</w:t>
      </w:r>
    </w:p>
    <w:p w:rsidR="007C041B" w:rsidRP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204：服务器成功处理了请求，但是没有实体内容，可能返回新的头部元信息</w:t>
      </w:r>
    </w:p>
    <w:p w:rsidR="007C041B" w:rsidRP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lastRenderedPageBreak/>
        <w:t>301：告知客户端链接已改变，客户端保存新的链接，并向新的链接发送请求</w:t>
      </w:r>
    </w:p>
    <w:p w:rsidR="007C041B" w:rsidRP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404：请求失败：客户端请求的资源没有找到或者不存在</w:t>
      </w:r>
    </w:p>
    <w:p w:rsid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500：服务器遇到未知的错误，导致无法完成客户端当前的请求</w:t>
      </w:r>
    </w:p>
    <w:p w:rsidR="007C041B" w:rsidRDefault="007C041B" w:rsidP="007C041B">
      <w:pPr>
        <w:pStyle w:val="a3"/>
        <w:ind w:left="360" w:firstLineChars="0" w:firstLine="0"/>
        <w:rPr>
          <w:rFonts w:ascii="微软雅黑" w:eastAsia="微软雅黑" w:hAnsi="微软雅黑"/>
          <w:sz w:val="18"/>
          <w:szCs w:val="18"/>
        </w:rPr>
      </w:pPr>
      <w:r w:rsidRPr="007C041B">
        <w:rPr>
          <w:rFonts w:ascii="微软雅黑" w:eastAsia="微软雅黑" w:hAnsi="微软雅黑" w:hint="eastAsia"/>
          <w:sz w:val="18"/>
          <w:szCs w:val="18"/>
        </w:rPr>
        <w:tab/>
        <w:t>503：服务器由于临时过载/维护，无法处理请求</w:t>
      </w:r>
    </w:p>
    <w:p w:rsidR="007C041B" w:rsidRDefault="007C041B" w:rsidP="007C041B">
      <w:pPr>
        <w:rPr>
          <w:rFonts w:ascii="微软雅黑" w:eastAsia="微软雅黑" w:hAnsi="微软雅黑"/>
          <w:sz w:val="18"/>
          <w:szCs w:val="18"/>
        </w:rPr>
      </w:pPr>
    </w:p>
    <w:p w:rsidR="009032FB" w:rsidRPr="009032FB" w:rsidRDefault="009032FB" w:rsidP="009032FB">
      <w:pPr>
        <w:pStyle w:val="a3"/>
        <w:numPr>
          <w:ilvl w:val="0"/>
          <w:numId w:val="1"/>
        </w:numPr>
        <w:ind w:firstLineChars="0"/>
        <w:rPr>
          <w:rFonts w:ascii="微软雅黑" w:eastAsia="微软雅黑" w:hAnsi="微软雅黑"/>
          <w:sz w:val="20"/>
          <w:szCs w:val="20"/>
          <w:highlight w:val="yellow"/>
        </w:rPr>
      </w:pPr>
      <w:r w:rsidRPr="009032FB">
        <w:rPr>
          <w:rFonts w:ascii="微软雅黑" w:eastAsia="微软雅黑" w:hAnsi="微软雅黑" w:hint="eastAsia"/>
          <w:sz w:val="20"/>
          <w:szCs w:val="20"/>
          <w:highlight w:val="yellow"/>
        </w:rPr>
        <w:t>接口测试类型？</w:t>
      </w:r>
    </w:p>
    <w:p w:rsidR="009032FB" w:rsidRDefault="009032FB" w:rsidP="009032FB">
      <w:pPr>
        <w:rPr>
          <w:rFonts w:ascii="微软雅黑" w:eastAsia="微软雅黑" w:hAnsi="微软雅黑"/>
          <w:sz w:val="18"/>
          <w:szCs w:val="18"/>
        </w:rPr>
      </w:pPr>
      <w:r w:rsidRPr="009032FB">
        <w:rPr>
          <w:rFonts w:ascii="微软雅黑" w:eastAsia="微软雅黑" w:hAnsi="微软雅黑" w:hint="eastAsia"/>
          <w:sz w:val="18"/>
          <w:szCs w:val="18"/>
        </w:rPr>
        <w:t>常见web接口：一个是HTTP协议接口；一个是web server接口（get、post、put、delect）</w:t>
      </w:r>
    </w:p>
    <w:p w:rsidR="008A37FC" w:rsidRPr="009032FB" w:rsidRDefault="008A37FC" w:rsidP="009032FB">
      <w:pPr>
        <w:rPr>
          <w:rFonts w:ascii="微软雅黑" w:eastAsia="微软雅黑" w:hAnsi="微软雅黑"/>
          <w:sz w:val="18"/>
          <w:szCs w:val="18"/>
        </w:rPr>
      </w:pPr>
    </w:p>
    <w:p w:rsidR="002149F9" w:rsidRPr="008A37FC" w:rsidRDefault="002149F9" w:rsidP="002149F9">
      <w:pPr>
        <w:pStyle w:val="a3"/>
        <w:numPr>
          <w:ilvl w:val="0"/>
          <w:numId w:val="1"/>
        </w:numPr>
        <w:ind w:firstLineChars="0"/>
        <w:rPr>
          <w:rFonts w:ascii="微软雅黑" w:eastAsia="微软雅黑" w:hAnsi="微软雅黑"/>
          <w:sz w:val="20"/>
          <w:szCs w:val="20"/>
          <w:highlight w:val="yellow"/>
        </w:rPr>
      </w:pPr>
      <w:r w:rsidRPr="008A37FC">
        <w:rPr>
          <w:rFonts w:ascii="微软雅黑" w:eastAsia="微软雅黑" w:hAnsi="微软雅黑" w:hint="eastAsia"/>
          <w:sz w:val="20"/>
          <w:szCs w:val="20"/>
          <w:highlight w:val="yellow"/>
        </w:rPr>
        <w:t>常见端口？</w:t>
      </w:r>
    </w:p>
    <w:p w:rsidR="002149F9" w:rsidRPr="002149F9" w:rsidRDefault="002149F9" w:rsidP="002149F9">
      <w:pPr>
        <w:rPr>
          <w:rFonts w:ascii="微软雅黑" w:eastAsia="微软雅黑" w:hAnsi="微软雅黑"/>
          <w:sz w:val="18"/>
          <w:szCs w:val="18"/>
        </w:rPr>
      </w:pPr>
      <w:r w:rsidRPr="002149F9">
        <w:rPr>
          <w:rFonts w:ascii="微软雅黑" w:eastAsia="微软雅黑" w:hAnsi="微软雅黑" w:hint="eastAsia"/>
          <w:sz w:val="18"/>
          <w:szCs w:val="18"/>
        </w:rPr>
        <w:t xml:space="preserve">SSH：JavaEE中三种框架Spring + Struts +Hibernate </w:t>
      </w:r>
      <w:r>
        <w:rPr>
          <w:rFonts w:ascii="微软雅黑" w:eastAsia="微软雅黑" w:hAnsi="微软雅黑"/>
          <w:sz w:val="18"/>
          <w:szCs w:val="18"/>
        </w:rPr>
        <w:t xml:space="preserve">  </w:t>
      </w:r>
      <w:r w:rsidRPr="002149F9">
        <w:rPr>
          <w:rFonts w:ascii="微软雅黑" w:eastAsia="微软雅黑" w:hAnsi="微软雅黑" w:hint="eastAsia"/>
          <w:sz w:val="18"/>
          <w:szCs w:val="18"/>
        </w:rPr>
        <w:tab/>
        <w:t>端口：22</w:t>
      </w:r>
    </w:p>
    <w:p w:rsidR="002149F9" w:rsidRPr="002149F9" w:rsidRDefault="002149F9" w:rsidP="002149F9">
      <w:pPr>
        <w:rPr>
          <w:rFonts w:ascii="微软雅黑" w:eastAsia="微软雅黑" w:hAnsi="微软雅黑"/>
          <w:sz w:val="18"/>
          <w:szCs w:val="18"/>
        </w:rPr>
      </w:pPr>
      <w:r w:rsidRPr="002149F9">
        <w:rPr>
          <w:rFonts w:ascii="微软雅黑" w:eastAsia="微软雅黑" w:hAnsi="微软雅黑" w:hint="eastAsia"/>
          <w:sz w:val="18"/>
          <w:szCs w:val="18"/>
        </w:rPr>
        <w:t>DHCP：动态主机配置协议使用udp协议</w:t>
      </w:r>
      <w:r>
        <w:rPr>
          <w:rFonts w:ascii="微软雅黑" w:eastAsia="微软雅黑" w:hAnsi="微软雅黑" w:hint="eastAsia"/>
          <w:sz w:val="18"/>
          <w:szCs w:val="18"/>
        </w:rPr>
        <w:t xml:space="preserve"> </w:t>
      </w:r>
      <w:r>
        <w:rPr>
          <w:rFonts w:ascii="微软雅黑" w:eastAsia="微软雅黑" w:hAnsi="微软雅黑" w:hint="eastAsia"/>
          <w:sz w:val="18"/>
          <w:szCs w:val="18"/>
        </w:rPr>
        <w:tab/>
      </w:r>
      <w:r w:rsidRPr="002149F9">
        <w:rPr>
          <w:rFonts w:ascii="微软雅黑" w:eastAsia="微软雅黑" w:hAnsi="微软雅黑" w:hint="eastAsia"/>
          <w:sz w:val="18"/>
          <w:szCs w:val="18"/>
        </w:rPr>
        <w:tab/>
        <w:t>端口：67、68是正常的DHCP服务端口</w:t>
      </w:r>
    </w:p>
    <w:p w:rsidR="002149F9" w:rsidRPr="002149F9" w:rsidRDefault="002149F9" w:rsidP="002149F9">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2149F9">
        <w:rPr>
          <w:rFonts w:ascii="微软雅黑" w:eastAsia="微软雅黑" w:hAnsi="微软雅黑" w:hint="eastAsia"/>
          <w:sz w:val="18"/>
          <w:szCs w:val="18"/>
        </w:rPr>
        <w:tab/>
        <w:t>546号端口用于DHCPv6 Client</w:t>
      </w:r>
    </w:p>
    <w:p w:rsidR="002149F9" w:rsidRPr="002149F9" w:rsidRDefault="002149F9" w:rsidP="002149F9">
      <w:pPr>
        <w:rPr>
          <w:rFonts w:ascii="微软雅黑" w:eastAsia="微软雅黑" w:hAnsi="微软雅黑"/>
          <w:sz w:val="18"/>
          <w:szCs w:val="18"/>
        </w:rPr>
      </w:pPr>
      <w:r w:rsidRPr="002149F9">
        <w:rPr>
          <w:rFonts w:ascii="微软雅黑" w:eastAsia="微软雅黑" w:hAnsi="微软雅黑" w:hint="eastAsia"/>
          <w:sz w:val="18"/>
          <w:szCs w:val="18"/>
        </w:rPr>
        <w:t>HTTP：超文本传输协议</w:t>
      </w:r>
      <w:r w:rsidR="008A37FC">
        <w:rPr>
          <w:rFonts w:ascii="微软雅黑" w:eastAsia="微软雅黑" w:hAnsi="微软雅黑" w:hint="eastAsia"/>
          <w:sz w:val="18"/>
          <w:szCs w:val="18"/>
        </w:rPr>
        <w:t xml:space="preserve"> </w:t>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Pr="002149F9">
        <w:rPr>
          <w:rFonts w:ascii="微软雅黑" w:eastAsia="微软雅黑" w:hAnsi="微软雅黑" w:hint="eastAsia"/>
          <w:sz w:val="18"/>
          <w:szCs w:val="18"/>
        </w:rPr>
        <w:t>端口：80</w:t>
      </w:r>
    </w:p>
    <w:p w:rsidR="002149F9" w:rsidRPr="008A37FC" w:rsidRDefault="002149F9" w:rsidP="008A37FC">
      <w:pPr>
        <w:rPr>
          <w:rFonts w:ascii="微软雅黑" w:eastAsia="微软雅黑" w:hAnsi="微软雅黑"/>
          <w:sz w:val="18"/>
          <w:szCs w:val="18"/>
        </w:rPr>
      </w:pPr>
      <w:r w:rsidRPr="008A37FC">
        <w:rPr>
          <w:rFonts w:ascii="微软雅黑" w:eastAsia="微软雅黑" w:hAnsi="微软雅黑" w:hint="eastAsia"/>
          <w:sz w:val="18"/>
          <w:szCs w:val="18"/>
        </w:rPr>
        <w:t>SMTP:简单邮件传输协议</w:t>
      </w:r>
      <w:r w:rsidR="008A37FC">
        <w:rPr>
          <w:rFonts w:ascii="微软雅黑" w:eastAsia="微软雅黑" w:hAnsi="微软雅黑" w:hint="eastAsia"/>
          <w:sz w:val="18"/>
          <w:szCs w:val="18"/>
        </w:rPr>
        <w:t xml:space="preserve"> </w:t>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Pr="008A37FC">
        <w:rPr>
          <w:rFonts w:ascii="微软雅黑" w:eastAsia="微软雅黑" w:hAnsi="微软雅黑" w:hint="eastAsia"/>
          <w:sz w:val="18"/>
          <w:szCs w:val="18"/>
        </w:rPr>
        <w:t>端口：25</w:t>
      </w:r>
    </w:p>
    <w:p w:rsidR="002149F9" w:rsidRPr="008A37FC" w:rsidRDefault="002149F9" w:rsidP="008A37FC">
      <w:pPr>
        <w:rPr>
          <w:rFonts w:ascii="微软雅黑" w:eastAsia="微软雅黑" w:hAnsi="微软雅黑"/>
          <w:sz w:val="18"/>
          <w:szCs w:val="18"/>
        </w:rPr>
      </w:pPr>
      <w:r w:rsidRPr="008A37FC">
        <w:rPr>
          <w:rFonts w:ascii="微软雅黑" w:eastAsia="微软雅黑" w:hAnsi="微软雅黑" w:hint="eastAsia"/>
          <w:sz w:val="18"/>
          <w:szCs w:val="18"/>
        </w:rPr>
        <w:t>FTP:文本传输协议</w:t>
      </w:r>
      <w:r w:rsidR="008A37FC">
        <w:rPr>
          <w:rFonts w:ascii="微软雅黑" w:eastAsia="微软雅黑" w:hAnsi="微软雅黑" w:hint="eastAsia"/>
          <w:sz w:val="18"/>
          <w:szCs w:val="18"/>
        </w:rPr>
        <w:t xml:space="preserve"> </w:t>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Pr="008A37FC">
        <w:rPr>
          <w:rFonts w:ascii="微软雅黑" w:eastAsia="微软雅黑" w:hAnsi="微软雅黑" w:hint="eastAsia"/>
          <w:sz w:val="18"/>
          <w:szCs w:val="18"/>
        </w:rPr>
        <w:t>端口：21</w:t>
      </w:r>
    </w:p>
    <w:p w:rsidR="008533A6" w:rsidRDefault="002149F9" w:rsidP="008A37FC">
      <w:pPr>
        <w:rPr>
          <w:rFonts w:ascii="微软雅黑" w:eastAsia="微软雅黑" w:hAnsi="微软雅黑"/>
          <w:sz w:val="18"/>
          <w:szCs w:val="18"/>
        </w:rPr>
      </w:pPr>
      <w:r w:rsidRPr="008A37FC">
        <w:rPr>
          <w:rFonts w:ascii="微软雅黑" w:eastAsia="微软雅黑" w:hAnsi="微软雅黑" w:hint="eastAsia"/>
          <w:sz w:val="18"/>
          <w:szCs w:val="18"/>
        </w:rPr>
        <w:t>DNS:域名系统</w:t>
      </w:r>
      <w:r w:rsidR="008A37FC">
        <w:rPr>
          <w:rFonts w:ascii="微软雅黑" w:eastAsia="微软雅黑" w:hAnsi="微软雅黑" w:hint="eastAsia"/>
          <w:sz w:val="18"/>
          <w:szCs w:val="18"/>
        </w:rPr>
        <w:t xml:space="preserve"> </w:t>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008A37FC">
        <w:rPr>
          <w:rFonts w:ascii="微软雅黑" w:eastAsia="微软雅黑" w:hAnsi="微软雅黑" w:hint="eastAsia"/>
          <w:sz w:val="18"/>
          <w:szCs w:val="18"/>
        </w:rPr>
        <w:tab/>
      </w:r>
      <w:r w:rsidRPr="008A37FC">
        <w:rPr>
          <w:rFonts w:ascii="微软雅黑" w:eastAsia="微软雅黑" w:hAnsi="微软雅黑" w:hint="eastAsia"/>
          <w:sz w:val="18"/>
          <w:szCs w:val="18"/>
        </w:rPr>
        <w:t>端口：53</w:t>
      </w:r>
    </w:p>
    <w:p w:rsidR="008A5B9F" w:rsidRDefault="008A5B9F" w:rsidP="008A37FC">
      <w:pPr>
        <w:rPr>
          <w:rFonts w:ascii="微软雅黑" w:eastAsia="微软雅黑" w:hAnsi="微软雅黑"/>
          <w:sz w:val="18"/>
          <w:szCs w:val="18"/>
        </w:rPr>
      </w:pPr>
    </w:p>
    <w:p w:rsidR="00363F00" w:rsidRPr="00363F00" w:rsidRDefault="00363F00" w:rsidP="00363F00">
      <w:pPr>
        <w:pStyle w:val="a3"/>
        <w:numPr>
          <w:ilvl w:val="0"/>
          <w:numId w:val="1"/>
        </w:numPr>
        <w:ind w:firstLineChars="0"/>
        <w:rPr>
          <w:rFonts w:ascii="微软雅黑" w:eastAsia="微软雅黑" w:hAnsi="微软雅黑"/>
          <w:sz w:val="20"/>
          <w:szCs w:val="20"/>
          <w:highlight w:val="yellow"/>
        </w:rPr>
      </w:pPr>
      <w:r w:rsidRPr="00363F00">
        <w:rPr>
          <w:rFonts w:ascii="微软雅黑" w:eastAsia="微软雅黑" w:hAnsi="微软雅黑" w:hint="eastAsia"/>
          <w:sz w:val="20"/>
          <w:szCs w:val="20"/>
          <w:highlight w:val="yellow"/>
        </w:rPr>
        <w:t>rom？</w:t>
      </w:r>
    </w:p>
    <w:p w:rsidR="00FF3DBB" w:rsidRDefault="00363F00" w:rsidP="00363F00">
      <w:pPr>
        <w:rPr>
          <w:rFonts w:ascii="微软雅黑" w:eastAsia="微软雅黑" w:hAnsi="微软雅黑"/>
          <w:sz w:val="18"/>
          <w:szCs w:val="18"/>
        </w:rPr>
      </w:pPr>
      <w:r>
        <w:rPr>
          <w:rFonts w:ascii="微软雅黑" w:eastAsia="微软雅黑" w:hAnsi="微软雅黑" w:hint="eastAsia"/>
          <w:sz w:val="18"/>
          <w:szCs w:val="18"/>
        </w:rPr>
        <w:t>r</w:t>
      </w:r>
      <w:r w:rsidRPr="00363F00">
        <w:rPr>
          <w:rFonts w:ascii="微软雅黑" w:eastAsia="微软雅黑" w:hAnsi="微软雅黑" w:hint="eastAsia"/>
          <w:sz w:val="18"/>
          <w:szCs w:val="18"/>
        </w:rPr>
        <w:t>om（只读内存镜像），常用手机定制系统玩家的刷机</w:t>
      </w:r>
    </w:p>
    <w:p w:rsidR="009962E0" w:rsidRPr="00FF3DBB" w:rsidRDefault="009962E0" w:rsidP="00FF3DBB">
      <w:pPr>
        <w:pStyle w:val="a3"/>
        <w:numPr>
          <w:ilvl w:val="0"/>
          <w:numId w:val="1"/>
        </w:numPr>
        <w:ind w:firstLineChars="0"/>
        <w:rPr>
          <w:rFonts w:ascii="微软雅黑" w:eastAsia="微软雅黑" w:hAnsi="微软雅黑"/>
          <w:sz w:val="20"/>
          <w:szCs w:val="20"/>
          <w:highlight w:val="yellow"/>
        </w:rPr>
      </w:pPr>
      <w:r w:rsidRPr="00FF3DBB">
        <w:rPr>
          <w:rFonts w:hint="eastAsia"/>
          <w:sz w:val="20"/>
          <w:szCs w:val="20"/>
        </w:rPr>
        <w:t xml:space="preserve"> </w:t>
      </w:r>
      <w:r w:rsidRPr="00FF3DBB">
        <w:rPr>
          <w:rFonts w:ascii="微软雅黑" w:eastAsia="微软雅黑" w:hAnsi="微软雅黑" w:hint="eastAsia"/>
          <w:sz w:val="20"/>
          <w:szCs w:val="20"/>
          <w:highlight w:val="yellow"/>
        </w:rPr>
        <w:t>appium的优缺点？</w:t>
      </w:r>
      <w:r w:rsidR="00CC155A">
        <w:rPr>
          <w:rFonts w:ascii="微软雅黑" w:eastAsia="微软雅黑" w:hAnsi="微软雅黑" w:hint="eastAsia"/>
          <w:sz w:val="20"/>
          <w:szCs w:val="20"/>
          <w:highlight w:val="yellow"/>
        </w:rPr>
        <w:t>（1.7.2）</w:t>
      </w:r>
    </w:p>
    <w:p w:rsidR="009962E0" w:rsidRPr="009962E0" w:rsidRDefault="009962E0" w:rsidP="009962E0">
      <w:pPr>
        <w:rPr>
          <w:rFonts w:ascii="微软雅黑" w:eastAsia="微软雅黑" w:hAnsi="微软雅黑"/>
          <w:sz w:val="18"/>
          <w:szCs w:val="18"/>
        </w:rPr>
      </w:pPr>
      <w:r w:rsidRPr="009962E0">
        <w:rPr>
          <w:rFonts w:ascii="微软雅黑" w:eastAsia="微软雅黑" w:hAnsi="微软雅黑" w:hint="eastAsia"/>
          <w:sz w:val="18"/>
          <w:szCs w:val="18"/>
        </w:rPr>
        <w:t>优点：跨平台、支持多语言、</w:t>
      </w:r>
    </w:p>
    <w:p w:rsidR="00FF3DBB" w:rsidRDefault="009962E0" w:rsidP="009962E0">
      <w:pPr>
        <w:rPr>
          <w:rFonts w:ascii="微软雅黑" w:eastAsia="微软雅黑" w:hAnsi="微软雅黑"/>
          <w:sz w:val="18"/>
          <w:szCs w:val="18"/>
        </w:rPr>
      </w:pPr>
      <w:r w:rsidRPr="009962E0">
        <w:rPr>
          <w:rFonts w:ascii="微软雅黑" w:eastAsia="微软雅黑" w:hAnsi="微软雅黑" w:hint="eastAsia"/>
          <w:sz w:val="18"/>
          <w:szCs w:val="18"/>
        </w:rPr>
        <w:t>缺点：长时间运行不稳定</w:t>
      </w:r>
      <w:r>
        <w:rPr>
          <w:rFonts w:ascii="微软雅黑" w:eastAsia="微软雅黑" w:hAnsi="微软雅黑" w:hint="eastAsia"/>
          <w:sz w:val="18"/>
          <w:szCs w:val="18"/>
        </w:rPr>
        <w:t xml:space="preserve">  </w:t>
      </w:r>
      <w:r w:rsidRPr="009962E0">
        <w:rPr>
          <w:rFonts w:ascii="微软雅黑" w:eastAsia="微软雅黑" w:hAnsi="微软雅黑" w:hint="eastAsia"/>
          <w:sz w:val="18"/>
          <w:szCs w:val="18"/>
        </w:rPr>
        <w:t>中文输入必须使用appium自带的输入法，否则无法输入中文</w: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p>
    <w:p w:rsidR="00363F00" w:rsidRDefault="009962E0" w:rsidP="00FF3DBB">
      <w:pPr>
        <w:ind w:firstLineChars="300" w:firstLine="540"/>
        <w:rPr>
          <w:rFonts w:ascii="微软雅黑" w:eastAsia="微软雅黑" w:hAnsi="微软雅黑"/>
          <w:sz w:val="18"/>
          <w:szCs w:val="18"/>
        </w:rPr>
      </w:pPr>
      <w:r w:rsidRPr="009962E0">
        <w:rPr>
          <w:rFonts w:ascii="微软雅黑" w:eastAsia="微软雅黑" w:hAnsi="微软雅黑" w:hint="eastAsia"/>
          <w:sz w:val="18"/>
          <w:szCs w:val="18"/>
        </w:rPr>
        <w:t>版本兼容性差</w:t>
      </w:r>
    </w:p>
    <w:p w:rsidR="006C6461" w:rsidRPr="006C6461" w:rsidRDefault="006C6461" w:rsidP="006C6461">
      <w:pPr>
        <w:pStyle w:val="a3"/>
        <w:numPr>
          <w:ilvl w:val="0"/>
          <w:numId w:val="1"/>
        </w:numPr>
        <w:ind w:firstLineChars="0"/>
        <w:rPr>
          <w:rFonts w:ascii="微软雅黑" w:eastAsia="微软雅黑" w:hAnsi="微软雅黑"/>
          <w:sz w:val="20"/>
          <w:szCs w:val="20"/>
          <w:highlight w:val="yellow"/>
        </w:rPr>
      </w:pPr>
      <w:r w:rsidRPr="006C6461">
        <w:rPr>
          <w:rFonts w:ascii="微软雅黑" w:eastAsia="微软雅黑" w:hAnsi="微软雅黑" w:hint="eastAsia"/>
          <w:sz w:val="20"/>
          <w:szCs w:val="20"/>
          <w:highlight w:val="yellow"/>
        </w:rPr>
        <w:t>selenium的优缺点？</w:t>
      </w:r>
    </w:p>
    <w:p w:rsidR="006C6461" w:rsidRPr="006C6461" w:rsidRDefault="006C6461" w:rsidP="006C6461">
      <w:pPr>
        <w:rPr>
          <w:rFonts w:ascii="微软雅黑" w:eastAsia="微软雅黑" w:hAnsi="微软雅黑"/>
          <w:sz w:val="18"/>
          <w:szCs w:val="18"/>
        </w:rPr>
      </w:pPr>
      <w:r w:rsidRPr="006C6461">
        <w:rPr>
          <w:rFonts w:ascii="微软雅黑" w:eastAsia="微软雅黑" w:hAnsi="微软雅黑" w:hint="eastAsia"/>
          <w:sz w:val="18"/>
          <w:szCs w:val="18"/>
        </w:rPr>
        <w:t>优点：开源，易于安装、有seleniumIDE 可以录制</w:t>
      </w:r>
    </w:p>
    <w:p w:rsidR="006C6461" w:rsidRPr="006C6461" w:rsidRDefault="006C6461" w:rsidP="006C6461">
      <w:pPr>
        <w:pStyle w:val="a3"/>
        <w:ind w:left="360" w:firstLine="360"/>
        <w:rPr>
          <w:rFonts w:ascii="微软雅黑" w:eastAsia="微软雅黑" w:hAnsi="微软雅黑"/>
          <w:sz w:val="18"/>
          <w:szCs w:val="18"/>
        </w:rPr>
      </w:pPr>
      <w:r w:rsidRPr="006C6461">
        <w:rPr>
          <w:rFonts w:ascii="微软雅黑" w:eastAsia="微软雅黑" w:hAnsi="微软雅黑" w:hint="eastAsia"/>
          <w:sz w:val="18"/>
          <w:szCs w:val="18"/>
        </w:rPr>
        <w:t>支持多语言</w:t>
      </w:r>
    </w:p>
    <w:p w:rsidR="006C6461" w:rsidRPr="006C6461" w:rsidRDefault="006C6461" w:rsidP="006C6461">
      <w:pPr>
        <w:pStyle w:val="a3"/>
        <w:ind w:left="360" w:firstLine="360"/>
        <w:rPr>
          <w:rFonts w:ascii="微软雅黑" w:eastAsia="微软雅黑" w:hAnsi="微软雅黑"/>
          <w:sz w:val="18"/>
          <w:szCs w:val="18"/>
        </w:rPr>
      </w:pPr>
      <w:r w:rsidRPr="006C6461">
        <w:rPr>
          <w:rFonts w:ascii="微软雅黑" w:eastAsia="微软雅黑" w:hAnsi="微软雅黑" w:hint="eastAsia"/>
          <w:sz w:val="18"/>
          <w:szCs w:val="18"/>
        </w:rPr>
        <w:t>用户可以在多操作系统和多浏览器运行，这样容易发现其不兼容性</w:t>
      </w:r>
    </w:p>
    <w:p w:rsidR="009962E0" w:rsidRDefault="006C6461" w:rsidP="006C6461">
      <w:pPr>
        <w:rPr>
          <w:rFonts w:ascii="微软雅黑" w:eastAsia="微软雅黑" w:hAnsi="微软雅黑"/>
          <w:sz w:val="18"/>
          <w:szCs w:val="18"/>
        </w:rPr>
      </w:pPr>
      <w:r w:rsidRPr="006C6461">
        <w:rPr>
          <w:rFonts w:ascii="微软雅黑" w:eastAsia="微软雅黑" w:hAnsi="微软雅黑" w:hint="eastAsia"/>
          <w:sz w:val="18"/>
          <w:szCs w:val="18"/>
        </w:rPr>
        <w:t>缺点：执行速率较慢</w:t>
      </w:r>
    </w:p>
    <w:p w:rsidR="006C6461" w:rsidRDefault="006C6461" w:rsidP="006C6461">
      <w:pPr>
        <w:rPr>
          <w:rFonts w:ascii="微软雅黑" w:eastAsia="微软雅黑" w:hAnsi="微软雅黑"/>
          <w:sz w:val="18"/>
          <w:szCs w:val="18"/>
        </w:rPr>
      </w:pPr>
    </w:p>
    <w:p w:rsidR="00E81EAD" w:rsidRPr="00783FA4" w:rsidRDefault="00E81EAD" w:rsidP="00E81EAD">
      <w:pPr>
        <w:pStyle w:val="a3"/>
        <w:numPr>
          <w:ilvl w:val="0"/>
          <w:numId w:val="1"/>
        </w:numPr>
        <w:ind w:firstLineChars="0"/>
        <w:rPr>
          <w:rFonts w:ascii="微软雅黑" w:eastAsia="微软雅黑" w:hAnsi="微软雅黑"/>
          <w:sz w:val="20"/>
          <w:szCs w:val="20"/>
          <w:highlight w:val="yellow"/>
        </w:rPr>
      </w:pPr>
      <w:r w:rsidRPr="00783FA4">
        <w:rPr>
          <w:rFonts w:ascii="微软雅黑" w:eastAsia="微软雅黑" w:hAnsi="微软雅黑" w:hint="eastAsia"/>
          <w:sz w:val="20"/>
          <w:szCs w:val="20"/>
          <w:highlight w:val="yellow"/>
        </w:rPr>
        <w:t>fiddler抓取不到数据的原因？</w:t>
      </w:r>
    </w:p>
    <w:p w:rsidR="00E81EAD" w:rsidRP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ab/>
        <w:t>1 网络问题</w:t>
      </w:r>
    </w:p>
    <w:p w:rsidR="00E81EAD" w:rsidRP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2 端口被占用</w:t>
      </w:r>
    </w:p>
    <w:p w:rsid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3 代理设置问题</w:t>
      </w:r>
    </w:p>
    <w:p w:rsidR="00CE494A" w:rsidRPr="00E81EAD" w:rsidRDefault="00CE494A" w:rsidP="00E81EAD">
      <w:pPr>
        <w:pStyle w:val="a3"/>
        <w:ind w:left="360" w:firstLineChars="0" w:firstLine="0"/>
        <w:rPr>
          <w:rFonts w:ascii="微软雅黑" w:eastAsia="微软雅黑" w:hAnsi="微软雅黑"/>
          <w:sz w:val="18"/>
          <w:szCs w:val="18"/>
        </w:rPr>
      </w:pPr>
    </w:p>
    <w:p w:rsidR="00E81EAD" w:rsidRPr="00783FA4" w:rsidRDefault="00E81EAD" w:rsidP="00E81EAD">
      <w:pPr>
        <w:pStyle w:val="a3"/>
        <w:numPr>
          <w:ilvl w:val="0"/>
          <w:numId w:val="1"/>
        </w:numPr>
        <w:ind w:firstLineChars="0"/>
        <w:rPr>
          <w:rFonts w:ascii="微软雅黑" w:eastAsia="微软雅黑" w:hAnsi="微软雅黑"/>
          <w:sz w:val="20"/>
          <w:szCs w:val="20"/>
          <w:highlight w:val="yellow"/>
        </w:rPr>
      </w:pPr>
      <w:r w:rsidRPr="00783FA4">
        <w:rPr>
          <w:rFonts w:ascii="微软雅黑" w:eastAsia="微软雅黑" w:hAnsi="微软雅黑" w:hint="eastAsia"/>
          <w:sz w:val="20"/>
          <w:szCs w:val="20"/>
          <w:highlight w:val="yellow"/>
        </w:rPr>
        <w:t>页面定位不到元素？</w:t>
      </w:r>
    </w:p>
    <w:p w:rsidR="00E81EAD" w:rsidRP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1 多框架（frame/iframe）的问题</w:t>
      </w:r>
    </w:p>
    <w:p w:rsidR="00E81EAD" w:rsidRP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2 多标签（句柄）的问题</w:t>
      </w:r>
    </w:p>
    <w:p w:rsid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lastRenderedPageBreak/>
        <w:t>3 等待时间</w:t>
      </w:r>
    </w:p>
    <w:p w:rsidR="00CE494A" w:rsidRPr="00E81EAD" w:rsidRDefault="00CE494A" w:rsidP="00E81EAD">
      <w:pPr>
        <w:pStyle w:val="a3"/>
        <w:ind w:left="360" w:firstLineChars="0" w:firstLine="0"/>
        <w:rPr>
          <w:rFonts w:ascii="微软雅黑" w:eastAsia="微软雅黑" w:hAnsi="微软雅黑"/>
          <w:sz w:val="18"/>
          <w:szCs w:val="18"/>
        </w:rPr>
      </w:pPr>
    </w:p>
    <w:p w:rsidR="00E81EAD" w:rsidRPr="00783FA4" w:rsidRDefault="00E81EAD" w:rsidP="00E81EAD">
      <w:pPr>
        <w:pStyle w:val="a3"/>
        <w:numPr>
          <w:ilvl w:val="0"/>
          <w:numId w:val="1"/>
        </w:numPr>
        <w:ind w:firstLineChars="0"/>
        <w:rPr>
          <w:rFonts w:ascii="微软雅黑" w:eastAsia="微软雅黑" w:hAnsi="微软雅黑"/>
          <w:sz w:val="20"/>
          <w:szCs w:val="20"/>
          <w:highlight w:val="yellow"/>
        </w:rPr>
      </w:pPr>
      <w:r w:rsidRPr="00783FA4">
        <w:rPr>
          <w:rFonts w:ascii="微软雅黑" w:eastAsia="微软雅黑" w:hAnsi="微软雅黑" w:hint="eastAsia"/>
          <w:sz w:val="20"/>
          <w:szCs w:val="20"/>
          <w:highlight w:val="yellow"/>
        </w:rPr>
        <w:t>fiddler怎么抓取移动端数据？</w:t>
      </w:r>
    </w:p>
    <w:p w:rsidR="00E81EAD" w:rsidRP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1 配置fiddler允许远程连接</w:t>
      </w:r>
    </w:p>
    <w:p w:rsidR="00E81EAD" w:rsidRPr="00E81EAD" w:rsidRDefault="00E81EAD" w:rsidP="00E81EAD">
      <w:pPr>
        <w:pStyle w:val="a3"/>
        <w:ind w:left="360" w:firstLineChars="0" w:firstLine="0"/>
        <w:rPr>
          <w:rFonts w:ascii="微软雅黑" w:eastAsia="微软雅黑" w:hAnsi="微软雅黑"/>
          <w:sz w:val="18"/>
          <w:szCs w:val="18"/>
        </w:rPr>
      </w:pPr>
      <w:r w:rsidRPr="00E81EAD">
        <w:rPr>
          <w:rFonts w:ascii="微软雅黑" w:eastAsia="微软雅黑" w:hAnsi="微软雅黑" w:hint="eastAsia"/>
          <w:sz w:val="18"/>
          <w:szCs w:val="18"/>
        </w:rPr>
        <w:t>2 对手机端进行参数配置</w:t>
      </w:r>
    </w:p>
    <w:p w:rsidR="00E81EAD" w:rsidRPr="00E81EAD" w:rsidRDefault="00E81EAD" w:rsidP="00E81EAD">
      <w:pPr>
        <w:pStyle w:val="a3"/>
        <w:ind w:left="360" w:firstLine="360"/>
        <w:rPr>
          <w:rFonts w:ascii="微软雅黑" w:eastAsia="微软雅黑" w:hAnsi="微软雅黑"/>
          <w:sz w:val="18"/>
          <w:szCs w:val="18"/>
        </w:rPr>
      </w:pPr>
      <w:r w:rsidRPr="00E81EAD">
        <w:rPr>
          <w:rFonts w:ascii="微软雅黑" w:eastAsia="微软雅黑" w:hAnsi="微软雅黑" w:hint="eastAsia"/>
          <w:sz w:val="18"/>
          <w:szCs w:val="18"/>
        </w:rPr>
        <w:t>手机和电脑必须连接同一网络（同一网段下）</w:t>
      </w:r>
    </w:p>
    <w:p w:rsidR="00E81EAD" w:rsidRPr="00E81EAD" w:rsidRDefault="00E81EAD" w:rsidP="00E81EAD">
      <w:pPr>
        <w:pStyle w:val="a3"/>
        <w:ind w:left="360" w:firstLine="360"/>
        <w:rPr>
          <w:rFonts w:ascii="微软雅黑" w:eastAsia="微软雅黑" w:hAnsi="微软雅黑"/>
          <w:sz w:val="18"/>
          <w:szCs w:val="18"/>
        </w:rPr>
      </w:pPr>
      <w:r w:rsidRPr="00E81EAD">
        <w:rPr>
          <w:rFonts w:ascii="微软雅黑" w:eastAsia="微软雅黑" w:hAnsi="微软雅黑" w:hint="eastAsia"/>
          <w:sz w:val="18"/>
          <w:szCs w:val="18"/>
        </w:rPr>
        <w:t>下载证书</w:t>
      </w:r>
    </w:p>
    <w:p w:rsidR="006C6461" w:rsidRDefault="00E81EAD" w:rsidP="00E81EAD">
      <w:pPr>
        <w:pStyle w:val="a3"/>
        <w:ind w:left="360" w:firstLine="360"/>
        <w:rPr>
          <w:rFonts w:ascii="微软雅黑" w:eastAsia="微软雅黑" w:hAnsi="微软雅黑"/>
          <w:sz w:val="18"/>
          <w:szCs w:val="18"/>
        </w:rPr>
      </w:pPr>
      <w:r w:rsidRPr="00E81EAD">
        <w:rPr>
          <w:rFonts w:ascii="微软雅黑" w:eastAsia="微软雅黑" w:hAnsi="微软雅黑" w:hint="eastAsia"/>
          <w:sz w:val="18"/>
          <w:szCs w:val="18"/>
        </w:rPr>
        <w:t>更改手机WiFi设置</w:t>
      </w:r>
    </w:p>
    <w:p w:rsidR="00CE494A" w:rsidRPr="00793DAD" w:rsidRDefault="00CE494A" w:rsidP="00E81EAD">
      <w:pPr>
        <w:pStyle w:val="a3"/>
        <w:ind w:left="360" w:firstLine="360"/>
        <w:rPr>
          <w:rFonts w:ascii="微软雅黑" w:eastAsia="微软雅黑" w:hAnsi="微软雅黑"/>
          <w:sz w:val="18"/>
          <w:szCs w:val="18"/>
        </w:rPr>
      </w:pPr>
    </w:p>
    <w:p w:rsidR="00FD5601" w:rsidRPr="00FD5601" w:rsidRDefault="00FD5601" w:rsidP="00FD5601">
      <w:pPr>
        <w:pStyle w:val="a3"/>
        <w:numPr>
          <w:ilvl w:val="0"/>
          <w:numId w:val="1"/>
        </w:numPr>
        <w:ind w:firstLineChars="0"/>
        <w:rPr>
          <w:rFonts w:ascii="微软雅黑" w:eastAsia="微软雅黑" w:hAnsi="微软雅黑"/>
          <w:sz w:val="20"/>
          <w:szCs w:val="20"/>
          <w:highlight w:val="yellow"/>
        </w:rPr>
      </w:pPr>
      <w:r w:rsidRPr="00FD5601">
        <w:rPr>
          <w:rFonts w:ascii="微软雅黑" w:eastAsia="微软雅黑" w:hAnsi="微软雅黑" w:hint="eastAsia"/>
          <w:sz w:val="20"/>
          <w:szCs w:val="20"/>
          <w:highlight w:val="yellow"/>
        </w:rPr>
        <w:t>测试计划包括啥？</w:t>
      </w:r>
    </w:p>
    <w:p w:rsidR="00FD5601" w:rsidRPr="00D167EF" w:rsidRDefault="00FD5601" w:rsidP="00D167EF">
      <w:pPr>
        <w:rPr>
          <w:rFonts w:ascii="微软雅黑" w:eastAsia="微软雅黑" w:hAnsi="微软雅黑"/>
          <w:sz w:val="18"/>
          <w:szCs w:val="18"/>
        </w:rPr>
      </w:pPr>
      <w:r w:rsidRPr="00D167EF">
        <w:rPr>
          <w:rFonts w:ascii="微软雅黑" w:eastAsia="微软雅黑" w:hAnsi="微软雅黑" w:hint="eastAsia"/>
          <w:sz w:val="18"/>
          <w:szCs w:val="18"/>
        </w:rPr>
        <w:t>项目背景</w:t>
      </w:r>
      <w:r w:rsidR="00D167EF">
        <w:rPr>
          <w:rFonts w:ascii="微软雅黑" w:eastAsia="微软雅黑" w:hAnsi="微软雅黑" w:hint="eastAsia"/>
          <w:sz w:val="18"/>
          <w:szCs w:val="18"/>
        </w:rPr>
        <w:t xml:space="preserve">   </w:t>
      </w:r>
      <w:r w:rsidRPr="00D167EF">
        <w:rPr>
          <w:rFonts w:ascii="微软雅黑" w:eastAsia="微软雅黑" w:hAnsi="微软雅黑" w:hint="eastAsia"/>
          <w:sz w:val="18"/>
          <w:szCs w:val="18"/>
        </w:rPr>
        <w:t>测试项目</w:t>
      </w:r>
      <w:r w:rsidR="00D167EF">
        <w:rPr>
          <w:rFonts w:ascii="微软雅黑" w:eastAsia="微软雅黑" w:hAnsi="微软雅黑" w:hint="eastAsia"/>
          <w:sz w:val="18"/>
          <w:szCs w:val="18"/>
        </w:rPr>
        <w:t xml:space="preserve">   </w:t>
      </w:r>
      <w:r w:rsidRPr="00D167EF">
        <w:rPr>
          <w:rFonts w:ascii="微软雅黑" w:eastAsia="微软雅黑" w:hAnsi="微软雅黑" w:hint="eastAsia"/>
          <w:sz w:val="18"/>
          <w:szCs w:val="18"/>
        </w:rPr>
        <w:t>功能清单</w:t>
      </w:r>
      <w:r w:rsidR="00D167EF">
        <w:rPr>
          <w:rFonts w:ascii="微软雅黑" w:eastAsia="微软雅黑" w:hAnsi="微软雅黑" w:hint="eastAsia"/>
          <w:sz w:val="18"/>
          <w:szCs w:val="18"/>
        </w:rPr>
        <w:t xml:space="preserve">   </w:t>
      </w:r>
      <w:r w:rsidRPr="00D167EF">
        <w:rPr>
          <w:rFonts w:ascii="微软雅黑" w:eastAsia="微软雅黑" w:hAnsi="微软雅黑" w:hint="eastAsia"/>
          <w:sz w:val="18"/>
          <w:szCs w:val="18"/>
        </w:rPr>
        <w:t>测试资源</w:t>
      </w:r>
    </w:p>
    <w:p w:rsidR="00FD5601" w:rsidRPr="00D167EF" w:rsidRDefault="00FD5601" w:rsidP="00D167EF">
      <w:pPr>
        <w:rPr>
          <w:rFonts w:ascii="微软雅黑" w:eastAsia="微软雅黑" w:hAnsi="微软雅黑"/>
          <w:sz w:val="18"/>
          <w:szCs w:val="18"/>
        </w:rPr>
      </w:pPr>
      <w:r w:rsidRPr="00D167EF">
        <w:rPr>
          <w:rFonts w:ascii="微软雅黑" w:eastAsia="微软雅黑" w:hAnsi="微软雅黑" w:hint="eastAsia"/>
          <w:sz w:val="18"/>
          <w:szCs w:val="18"/>
        </w:rPr>
        <w:t>人员</w:t>
      </w:r>
      <w:r w:rsidR="00D167EF">
        <w:rPr>
          <w:rFonts w:ascii="微软雅黑" w:eastAsia="微软雅黑" w:hAnsi="微软雅黑" w:hint="eastAsia"/>
          <w:sz w:val="18"/>
          <w:szCs w:val="18"/>
        </w:rPr>
        <w:t xml:space="preserve">    </w:t>
      </w:r>
      <w:r w:rsidRPr="00D167EF">
        <w:rPr>
          <w:rFonts w:ascii="微软雅黑" w:eastAsia="微软雅黑" w:hAnsi="微软雅黑" w:hint="eastAsia"/>
          <w:sz w:val="18"/>
          <w:szCs w:val="18"/>
        </w:rPr>
        <w:t>环境</w:t>
      </w:r>
      <w:r w:rsidRPr="00D167EF">
        <w:rPr>
          <w:rFonts w:ascii="微软雅黑" w:eastAsia="微软雅黑" w:hAnsi="微软雅黑" w:hint="eastAsia"/>
          <w:sz w:val="18"/>
          <w:szCs w:val="18"/>
        </w:rPr>
        <w:tab/>
        <w:t>测试用例</w:t>
      </w:r>
      <w:r w:rsidR="00D167EF">
        <w:rPr>
          <w:rFonts w:ascii="微软雅黑" w:eastAsia="微软雅黑" w:hAnsi="微软雅黑" w:hint="eastAsia"/>
          <w:sz w:val="18"/>
          <w:szCs w:val="18"/>
        </w:rPr>
        <w:t xml:space="preserve">   </w:t>
      </w:r>
      <w:r w:rsidRPr="00D167EF">
        <w:rPr>
          <w:rFonts w:ascii="微软雅黑" w:eastAsia="微软雅黑" w:hAnsi="微软雅黑" w:hint="eastAsia"/>
          <w:sz w:val="18"/>
          <w:szCs w:val="18"/>
        </w:rPr>
        <w:t>设计方法</w:t>
      </w:r>
      <w:r w:rsidRPr="00D167EF">
        <w:rPr>
          <w:rFonts w:ascii="微软雅黑" w:eastAsia="微软雅黑" w:hAnsi="微软雅黑" w:hint="eastAsia"/>
          <w:sz w:val="18"/>
          <w:szCs w:val="18"/>
        </w:rPr>
        <w:tab/>
        <w:t>测试方式</w:t>
      </w:r>
    </w:p>
    <w:p w:rsidR="00FD5601" w:rsidRPr="00D167EF" w:rsidRDefault="00FD5601" w:rsidP="00D167EF">
      <w:pPr>
        <w:rPr>
          <w:rFonts w:ascii="微软雅黑" w:eastAsia="微软雅黑" w:hAnsi="微软雅黑"/>
          <w:sz w:val="18"/>
          <w:szCs w:val="18"/>
        </w:rPr>
      </w:pPr>
      <w:r w:rsidRPr="00D167EF">
        <w:rPr>
          <w:rFonts w:ascii="微软雅黑" w:eastAsia="微软雅黑" w:hAnsi="微软雅黑" w:hint="eastAsia"/>
          <w:sz w:val="18"/>
          <w:szCs w:val="18"/>
        </w:rPr>
        <w:t>功能测试</w:t>
      </w:r>
      <w:r w:rsidR="00D167EF" w:rsidRPr="00D167EF">
        <w:rPr>
          <w:rFonts w:ascii="微软雅黑" w:eastAsia="微软雅黑" w:hAnsi="微软雅黑" w:hint="eastAsia"/>
          <w:sz w:val="18"/>
          <w:szCs w:val="18"/>
        </w:rPr>
        <w:tab/>
      </w:r>
      <w:r w:rsidRPr="00D167EF">
        <w:rPr>
          <w:rFonts w:ascii="微软雅黑" w:eastAsia="微软雅黑" w:hAnsi="微软雅黑" w:hint="eastAsia"/>
          <w:sz w:val="18"/>
          <w:szCs w:val="18"/>
        </w:rPr>
        <w:t>自动化测试</w:t>
      </w:r>
      <w:r w:rsidR="00D167EF">
        <w:rPr>
          <w:rFonts w:ascii="微软雅黑" w:eastAsia="微软雅黑" w:hAnsi="微软雅黑" w:hint="eastAsia"/>
          <w:sz w:val="18"/>
          <w:szCs w:val="18"/>
        </w:rPr>
        <w:t xml:space="preserve">  </w:t>
      </w:r>
      <w:r w:rsidRPr="00D167EF">
        <w:rPr>
          <w:rFonts w:ascii="微软雅黑" w:eastAsia="微软雅黑" w:hAnsi="微软雅黑" w:hint="eastAsia"/>
          <w:sz w:val="18"/>
          <w:szCs w:val="18"/>
        </w:rPr>
        <w:t>性能测试</w:t>
      </w:r>
      <w:r w:rsidRPr="00D167EF">
        <w:rPr>
          <w:rFonts w:ascii="微软雅黑" w:eastAsia="微软雅黑" w:hAnsi="微软雅黑" w:hint="eastAsia"/>
          <w:sz w:val="18"/>
          <w:szCs w:val="18"/>
        </w:rPr>
        <w:tab/>
        <w:t>安全测试</w:t>
      </w:r>
    </w:p>
    <w:p w:rsidR="00D167EF" w:rsidRDefault="00FD5601" w:rsidP="00D167EF">
      <w:pPr>
        <w:rPr>
          <w:rFonts w:ascii="微软雅黑" w:eastAsia="微软雅黑" w:hAnsi="微软雅黑"/>
          <w:sz w:val="18"/>
          <w:szCs w:val="18"/>
        </w:rPr>
      </w:pPr>
      <w:r w:rsidRPr="00D167EF">
        <w:rPr>
          <w:rFonts w:ascii="微软雅黑" w:eastAsia="微软雅黑" w:hAnsi="微软雅黑" w:hint="eastAsia"/>
          <w:sz w:val="18"/>
          <w:szCs w:val="18"/>
        </w:rPr>
        <w:t>测试进度安排(具体看项目上线时间)</w:t>
      </w:r>
    </w:p>
    <w:p w:rsidR="006C6461" w:rsidRDefault="00FD5601" w:rsidP="00D167EF">
      <w:pPr>
        <w:rPr>
          <w:rFonts w:ascii="微软雅黑" w:eastAsia="微软雅黑" w:hAnsi="微软雅黑"/>
          <w:sz w:val="18"/>
          <w:szCs w:val="18"/>
        </w:rPr>
      </w:pPr>
      <w:r w:rsidRPr="00D167EF">
        <w:rPr>
          <w:rFonts w:ascii="微软雅黑" w:eastAsia="微软雅黑" w:hAnsi="微软雅黑" w:hint="eastAsia"/>
          <w:sz w:val="18"/>
          <w:szCs w:val="18"/>
        </w:rPr>
        <w:t>风险管理（开发人员延期、测试人员不足）</w:t>
      </w:r>
    </w:p>
    <w:p w:rsidR="00FC7895" w:rsidRDefault="00FC7895" w:rsidP="00D167EF">
      <w:pPr>
        <w:rPr>
          <w:rFonts w:ascii="微软雅黑" w:eastAsia="微软雅黑" w:hAnsi="微软雅黑"/>
          <w:sz w:val="18"/>
          <w:szCs w:val="18"/>
        </w:rPr>
      </w:pPr>
    </w:p>
    <w:p w:rsidR="00FC7895" w:rsidRDefault="00FC7895" w:rsidP="00D167EF">
      <w:pPr>
        <w:rPr>
          <w:rFonts w:ascii="微软雅黑" w:eastAsia="微软雅黑" w:hAnsi="微软雅黑"/>
          <w:sz w:val="18"/>
          <w:szCs w:val="18"/>
        </w:rPr>
      </w:pPr>
    </w:p>
    <w:p w:rsidR="00FC7895" w:rsidRDefault="00FC7895" w:rsidP="00D167EF">
      <w:pPr>
        <w:rPr>
          <w:rFonts w:ascii="微软雅黑" w:eastAsia="微软雅黑" w:hAnsi="微软雅黑"/>
          <w:sz w:val="18"/>
          <w:szCs w:val="18"/>
        </w:rPr>
      </w:pPr>
    </w:p>
    <w:p w:rsidR="00FC7895" w:rsidRDefault="00FC7895" w:rsidP="00D167EF">
      <w:pPr>
        <w:rPr>
          <w:rFonts w:ascii="微软雅黑" w:eastAsia="微软雅黑" w:hAnsi="微软雅黑"/>
          <w:sz w:val="18"/>
          <w:szCs w:val="18"/>
        </w:rPr>
      </w:pPr>
    </w:p>
    <w:p w:rsidR="00FC7895" w:rsidRDefault="00FC7895" w:rsidP="00D167EF">
      <w:pPr>
        <w:rPr>
          <w:rFonts w:ascii="微软雅黑" w:eastAsia="微软雅黑" w:hAnsi="微软雅黑"/>
          <w:sz w:val="18"/>
          <w:szCs w:val="18"/>
        </w:rPr>
      </w:pPr>
    </w:p>
    <w:p w:rsidR="00FC7895" w:rsidRPr="00FC7895" w:rsidRDefault="00FC7895" w:rsidP="00C276E7">
      <w:pPr>
        <w:pStyle w:val="a3"/>
        <w:numPr>
          <w:ilvl w:val="0"/>
          <w:numId w:val="1"/>
        </w:numPr>
        <w:ind w:firstLineChars="0"/>
        <w:rPr>
          <w:rFonts w:ascii="微软雅黑" w:eastAsia="微软雅黑" w:hAnsi="微软雅黑"/>
          <w:sz w:val="18"/>
          <w:szCs w:val="18"/>
        </w:rPr>
      </w:pPr>
      <w:r w:rsidRPr="00FC7895">
        <w:rPr>
          <w:rFonts w:ascii="微软雅黑" w:eastAsia="微软雅黑" w:hAnsi="微软雅黑" w:hint="eastAsia"/>
          <w:sz w:val="20"/>
          <w:szCs w:val="20"/>
          <w:highlight w:val="yellow"/>
        </w:rPr>
        <w:t>拿到一个app改怎么测？</w:t>
      </w:r>
    </w:p>
    <w:p w:rsidR="00FC7895" w:rsidRPr="00FC7895" w:rsidRDefault="00FC7895" w:rsidP="00FC7895">
      <w:pPr>
        <w:rPr>
          <w:rFonts w:ascii="微软雅黑" w:eastAsia="微软雅黑" w:hAnsi="微软雅黑"/>
          <w:sz w:val="18"/>
          <w:szCs w:val="18"/>
        </w:rPr>
      </w:pPr>
      <w:r w:rsidRPr="00FC7895">
        <w:rPr>
          <w:rFonts w:ascii="微软雅黑" w:eastAsia="微软雅黑" w:hAnsi="微软雅黑" w:hint="eastAsia"/>
          <w:sz w:val="18"/>
          <w:szCs w:val="18"/>
        </w:rPr>
        <w:t xml:space="preserve">拿到需求规格说明书 进行需求分析 </w:t>
      </w:r>
    </w:p>
    <w:p w:rsidR="00FC7895" w:rsidRPr="00FC7895" w:rsidRDefault="00FC7895" w:rsidP="00FC7895">
      <w:pPr>
        <w:rPr>
          <w:rFonts w:ascii="微软雅黑" w:eastAsia="微软雅黑" w:hAnsi="微软雅黑"/>
          <w:sz w:val="18"/>
          <w:szCs w:val="18"/>
        </w:rPr>
      </w:pPr>
      <w:r w:rsidRPr="00FC7895">
        <w:rPr>
          <w:rFonts w:ascii="微软雅黑" w:eastAsia="微软雅黑" w:hAnsi="微软雅黑" w:hint="eastAsia"/>
          <w:sz w:val="18"/>
          <w:szCs w:val="18"/>
        </w:rPr>
        <w:t>根须需求分析 设计测试用例，编写测试用例 评审通过后</w:t>
      </w:r>
    </w:p>
    <w:p w:rsidR="00FC7895" w:rsidRPr="00FC7895" w:rsidRDefault="00FC7895" w:rsidP="00FC7895">
      <w:pPr>
        <w:rPr>
          <w:rFonts w:ascii="微软雅黑" w:eastAsia="微软雅黑" w:hAnsi="微软雅黑"/>
          <w:sz w:val="18"/>
          <w:szCs w:val="18"/>
        </w:rPr>
      </w:pPr>
      <w:r w:rsidRPr="00FC7895">
        <w:rPr>
          <w:rFonts w:ascii="微软雅黑" w:eastAsia="微软雅黑" w:hAnsi="微软雅黑" w:hint="eastAsia"/>
          <w:sz w:val="18"/>
          <w:szCs w:val="18"/>
        </w:rPr>
        <w:t xml:space="preserve">等开发将产品给我 然后进行一次猫眼测试 基本功能没有问题 </w:t>
      </w:r>
    </w:p>
    <w:p w:rsidR="00FC7895" w:rsidRDefault="00FC7895" w:rsidP="00FC7895">
      <w:pPr>
        <w:rPr>
          <w:rFonts w:ascii="微软雅黑" w:eastAsia="微软雅黑" w:hAnsi="微软雅黑"/>
          <w:sz w:val="18"/>
          <w:szCs w:val="18"/>
        </w:rPr>
      </w:pPr>
      <w:r w:rsidRPr="00FC7895">
        <w:rPr>
          <w:rFonts w:ascii="微软雅黑" w:eastAsia="微软雅黑" w:hAnsi="微软雅黑" w:hint="eastAsia"/>
          <w:sz w:val="18"/>
          <w:szCs w:val="18"/>
        </w:rPr>
        <w:t>然后开始执行测试用例 如果发现bug 通过禅道提交给相应的开发人员</w:t>
      </w:r>
    </w:p>
    <w:p w:rsidR="002A6836" w:rsidRDefault="002A6836" w:rsidP="00FC7895">
      <w:pPr>
        <w:rPr>
          <w:rFonts w:ascii="微软雅黑" w:eastAsia="微软雅黑" w:hAnsi="微软雅黑"/>
          <w:sz w:val="18"/>
          <w:szCs w:val="18"/>
        </w:rPr>
      </w:pPr>
    </w:p>
    <w:p w:rsidR="002A6836" w:rsidRPr="002A6836" w:rsidRDefault="002A6836" w:rsidP="002A6836">
      <w:pPr>
        <w:pStyle w:val="a3"/>
        <w:numPr>
          <w:ilvl w:val="0"/>
          <w:numId w:val="1"/>
        </w:numPr>
        <w:ind w:firstLineChars="0"/>
        <w:rPr>
          <w:rFonts w:ascii="微软雅黑" w:eastAsia="微软雅黑" w:hAnsi="微软雅黑"/>
          <w:sz w:val="18"/>
          <w:szCs w:val="18"/>
        </w:rPr>
      </w:pPr>
      <w:r w:rsidRPr="002A6836">
        <w:rPr>
          <w:rFonts w:ascii="微软雅黑" w:eastAsia="微软雅黑" w:hAnsi="微软雅黑" w:hint="eastAsia"/>
          <w:sz w:val="18"/>
          <w:szCs w:val="18"/>
        </w:rPr>
        <w:t>APP项目怎么测试？</w:t>
      </w:r>
    </w:p>
    <w:p w:rsidR="002A6836" w:rsidRPr="002A6836" w:rsidRDefault="002A6836" w:rsidP="002A6836">
      <w:pPr>
        <w:pStyle w:val="a3"/>
        <w:ind w:left="360" w:firstLineChars="0" w:firstLine="0"/>
        <w:rPr>
          <w:rFonts w:ascii="微软雅黑" w:eastAsia="微软雅黑" w:hAnsi="微软雅黑"/>
          <w:sz w:val="18"/>
          <w:szCs w:val="18"/>
        </w:rPr>
      </w:pPr>
      <w:r w:rsidRPr="002A6836">
        <w:rPr>
          <w:rFonts w:ascii="微软雅黑" w:eastAsia="微软雅黑" w:hAnsi="微软雅黑" w:hint="eastAsia"/>
          <w:sz w:val="18"/>
          <w:szCs w:val="18"/>
        </w:rPr>
        <w:t>需求文档</w:t>
      </w:r>
    </w:p>
    <w:p w:rsidR="002A6836" w:rsidRPr="002A6836" w:rsidRDefault="002A6836" w:rsidP="002A6836">
      <w:pPr>
        <w:pStyle w:val="a3"/>
        <w:ind w:left="360" w:firstLineChars="0" w:firstLine="0"/>
        <w:rPr>
          <w:rFonts w:ascii="微软雅黑" w:eastAsia="微软雅黑" w:hAnsi="微软雅黑"/>
          <w:sz w:val="18"/>
          <w:szCs w:val="18"/>
        </w:rPr>
      </w:pPr>
      <w:r w:rsidRPr="002A6836">
        <w:rPr>
          <w:rFonts w:ascii="微软雅黑" w:eastAsia="微软雅黑" w:hAnsi="微软雅黑" w:hint="eastAsia"/>
          <w:sz w:val="18"/>
          <w:szCs w:val="18"/>
        </w:rPr>
        <w:t>需求评审</w:t>
      </w:r>
    </w:p>
    <w:p w:rsidR="002A6836" w:rsidRPr="002A6836" w:rsidRDefault="002A6836" w:rsidP="002A6836">
      <w:pPr>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1熟悉业务</w:t>
      </w:r>
    </w:p>
    <w:p w:rsidR="002A6836" w:rsidRPr="002A6836" w:rsidRDefault="002A6836" w:rsidP="002A6836">
      <w:pPr>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2作出不合理的地方</w:t>
      </w:r>
    </w:p>
    <w:p w:rsidR="002A6836" w:rsidRPr="002A6836" w:rsidRDefault="002A6836" w:rsidP="002A6836">
      <w:pPr>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功能重复</w:t>
      </w:r>
    </w:p>
    <w:p w:rsidR="002A6836" w:rsidRPr="002A6836" w:rsidRDefault="002A6836" w:rsidP="002A6836">
      <w:pPr>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隐性需求（例如搜索历史）</w:t>
      </w:r>
    </w:p>
    <w:p w:rsidR="002A6836" w:rsidRPr="002A6836" w:rsidRDefault="002A6836" w:rsidP="002A6836">
      <w:pPr>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3细化需求</w:t>
      </w:r>
    </w:p>
    <w:p w:rsidR="002A6836" w:rsidRPr="002A6836" w:rsidRDefault="002A6836" w:rsidP="002A6836">
      <w:pPr>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业务流</w:t>
      </w:r>
    </w:p>
    <w:p w:rsidR="002A6836" w:rsidRDefault="002A6836" w:rsidP="002A6836">
      <w:pPr>
        <w:pStyle w:val="a3"/>
        <w:ind w:left="360" w:firstLineChars="0" w:firstLine="0"/>
        <w:rPr>
          <w:rFonts w:ascii="微软雅黑" w:eastAsia="微软雅黑" w:hAnsi="微软雅黑"/>
          <w:sz w:val="18"/>
          <w:szCs w:val="18"/>
        </w:rPr>
      </w:pP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r>
      <w:r w:rsidRPr="002A6836">
        <w:rPr>
          <w:rFonts w:ascii="微软雅黑" w:eastAsia="微软雅黑" w:hAnsi="微软雅黑" w:hint="eastAsia"/>
          <w:sz w:val="18"/>
          <w:szCs w:val="18"/>
        </w:rPr>
        <w:tab/>
        <w:t>每个节点的输入输出</w:t>
      </w:r>
    </w:p>
    <w:p w:rsidR="00973E60" w:rsidRPr="00973E60" w:rsidRDefault="00973E60" w:rsidP="00973E60">
      <w:pPr>
        <w:pStyle w:val="a3"/>
        <w:numPr>
          <w:ilvl w:val="0"/>
          <w:numId w:val="1"/>
        </w:numPr>
        <w:ind w:firstLineChars="0"/>
        <w:rPr>
          <w:rFonts w:ascii="微软雅黑" w:eastAsia="微软雅黑" w:hAnsi="微软雅黑"/>
          <w:sz w:val="20"/>
          <w:szCs w:val="20"/>
          <w:highlight w:val="yellow"/>
        </w:rPr>
      </w:pPr>
      <w:r w:rsidRPr="00973E60">
        <w:rPr>
          <w:rFonts w:ascii="微软雅黑" w:eastAsia="微软雅黑" w:hAnsi="微软雅黑" w:hint="eastAsia"/>
          <w:sz w:val="20"/>
          <w:szCs w:val="20"/>
          <w:highlight w:val="yellow"/>
        </w:rPr>
        <w:t>软件生命周期？</w:t>
      </w:r>
    </w:p>
    <w:p w:rsidR="00973E60" w:rsidRDefault="00973E60" w:rsidP="00973E60">
      <w:pPr>
        <w:pStyle w:val="a3"/>
        <w:ind w:left="360" w:firstLineChars="0" w:firstLine="0"/>
        <w:rPr>
          <w:rFonts w:ascii="微软雅黑" w:eastAsia="微软雅黑" w:hAnsi="微软雅黑"/>
          <w:sz w:val="18"/>
          <w:szCs w:val="18"/>
        </w:rPr>
      </w:pPr>
      <w:r w:rsidRPr="00973E60">
        <w:rPr>
          <w:rFonts w:ascii="微软雅黑" w:eastAsia="微软雅黑" w:hAnsi="微软雅黑" w:hint="eastAsia"/>
          <w:sz w:val="18"/>
          <w:szCs w:val="18"/>
        </w:rPr>
        <w:tab/>
        <w:t>市场需求调研-可行性分析-产品立项-需求评审-设计开发测试-上线运行维护</w:t>
      </w:r>
    </w:p>
    <w:p w:rsidR="00973E60" w:rsidRPr="000E1431" w:rsidRDefault="00973E60" w:rsidP="000E1431">
      <w:pPr>
        <w:rPr>
          <w:rFonts w:ascii="微软雅黑" w:eastAsia="微软雅黑" w:hAnsi="微软雅黑"/>
          <w:sz w:val="18"/>
          <w:szCs w:val="18"/>
        </w:rPr>
      </w:pPr>
    </w:p>
    <w:p w:rsidR="00973E60" w:rsidRPr="00973E60" w:rsidRDefault="00973E60" w:rsidP="00973E60">
      <w:pPr>
        <w:pStyle w:val="a3"/>
        <w:numPr>
          <w:ilvl w:val="0"/>
          <w:numId w:val="1"/>
        </w:numPr>
        <w:ind w:firstLineChars="0"/>
        <w:rPr>
          <w:rFonts w:ascii="微软雅黑" w:eastAsia="微软雅黑" w:hAnsi="微软雅黑"/>
          <w:sz w:val="20"/>
          <w:szCs w:val="20"/>
          <w:highlight w:val="yellow"/>
        </w:rPr>
      </w:pPr>
      <w:r>
        <w:rPr>
          <w:rFonts w:ascii="微软雅黑" w:eastAsia="微软雅黑" w:hAnsi="微软雅黑" w:hint="eastAsia"/>
          <w:sz w:val="20"/>
          <w:szCs w:val="20"/>
        </w:rPr>
        <w:t xml:space="preserve"> </w:t>
      </w:r>
      <w:r w:rsidRPr="00973E60">
        <w:rPr>
          <w:rFonts w:ascii="微软雅黑" w:eastAsia="微软雅黑" w:hAnsi="微软雅黑" w:hint="eastAsia"/>
          <w:sz w:val="20"/>
          <w:szCs w:val="20"/>
          <w:highlight w:val="yellow"/>
        </w:rPr>
        <w:t>测试结束的标准？</w:t>
      </w:r>
    </w:p>
    <w:p w:rsidR="00973E60" w:rsidRPr="008B77BA" w:rsidRDefault="00973E60" w:rsidP="00973E60">
      <w:pPr>
        <w:rPr>
          <w:rFonts w:ascii="微软雅黑" w:eastAsia="微软雅黑" w:hAnsi="微软雅黑"/>
          <w:sz w:val="18"/>
          <w:szCs w:val="18"/>
        </w:rPr>
      </w:pPr>
      <w:r w:rsidRPr="008B77BA">
        <w:rPr>
          <w:rFonts w:ascii="微软雅黑" w:eastAsia="微软雅黑" w:hAnsi="微软雅黑" w:hint="eastAsia"/>
          <w:sz w:val="18"/>
          <w:szCs w:val="18"/>
        </w:rPr>
        <w:lastRenderedPageBreak/>
        <w:tab/>
        <w:t>1因项目要求，强制退出测试</w:t>
      </w:r>
    </w:p>
    <w:p w:rsidR="00973E60" w:rsidRPr="008B77BA" w:rsidRDefault="00973E60" w:rsidP="00973E60">
      <w:pPr>
        <w:rPr>
          <w:rFonts w:ascii="微软雅黑" w:eastAsia="微软雅黑" w:hAnsi="微软雅黑"/>
          <w:sz w:val="18"/>
          <w:szCs w:val="18"/>
        </w:rPr>
      </w:pPr>
      <w:r w:rsidRPr="008B77BA">
        <w:rPr>
          <w:rFonts w:ascii="微软雅黑" w:eastAsia="微软雅黑" w:hAnsi="微软雅黑" w:hint="eastAsia"/>
          <w:sz w:val="18"/>
          <w:szCs w:val="18"/>
        </w:rPr>
        <w:tab/>
        <w:t>2测试过程中受到开发等方面的原因阻塞</w:t>
      </w:r>
    </w:p>
    <w:p w:rsidR="00973E60" w:rsidRPr="008B77BA" w:rsidRDefault="00973E60" w:rsidP="00973E60">
      <w:pPr>
        <w:rPr>
          <w:rFonts w:ascii="微软雅黑" w:eastAsia="微软雅黑" w:hAnsi="微软雅黑"/>
          <w:sz w:val="18"/>
          <w:szCs w:val="18"/>
        </w:rPr>
      </w:pPr>
      <w:r w:rsidRPr="008B77BA">
        <w:rPr>
          <w:rFonts w:ascii="微软雅黑" w:eastAsia="微软雅黑" w:hAnsi="微软雅黑" w:hint="eastAsia"/>
          <w:sz w:val="18"/>
          <w:szCs w:val="18"/>
        </w:rPr>
        <w:tab/>
        <w:t>3发现缺陷数达到规定指标</w:t>
      </w:r>
    </w:p>
    <w:p w:rsidR="00973E60" w:rsidRPr="008B77BA" w:rsidRDefault="00973E60" w:rsidP="00973E60">
      <w:pPr>
        <w:rPr>
          <w:rFonts w:ascii="微软雅黑" w:eastAsia="微软雅黑" w:hAnsi="微软雅黑"/>
          <w:sz w:val="18"/>
          <w:szCs w:val="18"/>
        </w:rPr>
      </w:pPr>
      <w:r w:rsidRPr="008B77BA">
        <w:rPr>
          <w:rFonts w:ascii="微软雅黑" w:eastAsia="微软雅黑" w:hAnsi="微软雅黑" w:hint="eastAsia"/>
          <w:sz w:val="18"/>
          <w:szCs w:val="18"/>
        </w:rPr>
        <w:tab/>
        <w:t>4项目必须发布，暂停测试</w:t>
      </w:r>
    </w:p>
    <w:p w:rsidR="00973E60" w:rsidRPr="008B77BA" w:rsidRDefault="00973E60" w:rsidP="00973E60">
      <w:pPr>
        <w:rPr>
          <w:rFonts w:ascii="微软雅黑" w:eastAsia="微软雅黑" w:hAnsi="微软雅黑"/>
          <w:sz w:val="18"/>
          <w:szCs w:val="18"/>
        </w:rPr>
      </w:pPr>
      <w:r w:rsidRPr="008B77BA">
        <w:rPr>
          <w:rFonts w:ascii="微软雅黑" w:eastAsia="微软雅黑" w:hAnsi="微软雅黑" w:hint="eastAsia"/>
          <w:sz w:val="18"/>
          <w:szCs w:val="18"/>
        </w:rPr>
        <w:tab/>
        <w:t>5覆盖率达到规定指标</w:t>
      </w:r>
    </w:p>
    <w:p w:rsidR="00CE494A" w:rsidRPr="008B77BA" w:rsidRDefault="00CE494A" w:rsidP="00CE494A">
      <w:pPr>
        <w:pStyle w:val="a3"/>
        <w:numPr>
          <w:ilvl w:val="0"/>
          <w:numId w:val="1"/>
        </w:numPr>
        <w:ind w:firstLineChars="0"/>
        <w:rPr>
          <w:rFonts w:ascii="微软雅黑" w:eastAsia="微软雅黑" w:hAnsi="微软雅黑"/>
          <w:sz w:val="20"/>
          <w:szCs w:val="20"/>
          <w:highlight w:val="yellow"/>
        </w:rPr>
      </w:pPr>
      <w:r w:rsidRPr="008B77BA">
        <w:rPr>
          <w:rFonts w:ascii="微软雅黑" w:eastAsia="微软雅黑" w:hAnsi="微软雅黑" w:hint="eastAsia"/>
          <w:sz w:val="20"/>
          <w:szCs w:val="20"/>
          <w:highlight w:val="yellow"/>
        </w:rPr>
        <w:t>曾经遇到的有价值的缺陷?</w:t>
      </w:r>
    </w:p>
    <w:p w:rsidR="00CE494A" w:rsidRPr="00354B53" w:rsidRDefault="00CE494A" w:rsidP="00354B53">
      <w:pPr>
        <w:rPr>
          <w:rFonts w:ascii="微软雅黑" w:eastAsia="微软雅黑" w:hAnsi="微软雅黑"/>
          <w:sz w:val="18"/>
          <w:szCs w:val="18"/>
        </w:rPr>
      </w:pPr>
      <w:r w:rsidRPr="00354B53">
        <w:rPr>
          <w:rFonts w:ascii="微软雅黑" w:eastAsia="微软雅黑" w:hAnsi="微软雅黑" w:hint="eastAsia"/>
          <w:sz w:val="18"/>
          <w:szCs w:val="18"/>
        </w:rPr>
        <w:t>跟数据库有关的：多用户登录，出错---&gt;session互串</w:t>
      </w:r>
    </w:p>
    <w:p w:rsidR="002C7A15" w:rsidRDefault="00354B53" w:rsidP="00354B53">
      <w:pPr>
        <w:rPr>
          <w:rFonts w:ascii="微软雅黑" w:eastAsia="微软雅黑" w:hAnsi="微软雅黑"/>
          <w:sz w:val="18"/>
          <w:szCs w:val="18"/>
        </w:rPr>
      </w:pPr>
      <w:r>
        <w:rPr>
          <w:rFonts w:ascii="微软雅黑" w:eastAsia="微软雅黑" w:hAnsi="微软雅黑" w:hint="eastAsia"/>
          <w:sz w:val="18"/>
          <w:szCs w:val="18"/>
        </w:rPr>
        <w:t> </w:t>
      </w:r>
      <w:r w:rsidR="00CE494A" w:rsidRPr="00354B53">
        <w:rPr>
          <w:rFonts w:ascii="微软雅黑" w:eastAsia="微软雅黑" w:hAnsi="微软雅黑" w:hint="eastAsia"/>
          <w:sz w:val="18"/>
          <w:szCs w:val="18"/>
        </w:rPr>
        <w:t>注册时，点多次注册按钮，数据库出现多条数据：原因1，界面未置灰。原因2，数据未置唯一 选择省市区的时候，对于只有省市没有区的地方，页面显示报错。原因：1.页面出错 2.数据库出错</w:t>
      </w:r>
    </w:p>
    <w:p w:rsidR="002C7A15" w:rsidRPr="006B02E5" w:rsidRDefault="002C7A15" w:rsidP="002C7A15">
      <w:pPr>
        <w:pStyle w:val="a3"/>
        <w:numPr>
          <w:ilvl w:val="0"/>
          <w:numId w:val="1"/>
        </w:numPr>
        <w:ind w:firstLineChars="0"/>
        <w:rPr>
          <w:rFonts w:ascii="微软雅黑" w:eastAsia="微软雅黑" w:hAnsi="微软雅黑"/>
          <w:sz w:val="20"/>
          <w:szCs w:val="20"/>
          <w:highlight w:val="yellow"/>
        </w:rPr>
      </w:pPr>
      <w:r w:rsidRPr="006B02E5">
        <w:rPr>
          <w:rFonts w:ascii="微软雅黑" w:eastAsia="微软雅黑" w:hAnsi="微软雅黑" w:hint="eastAsia"/>
          <w:sz w:val="20"/>
          <w:szCs w:val="20"/>
          <w:highlight w:val="yellow"/>
        </w:rPr>
        <w:t>简述而是和开发之间得关系。</w:t>
      </w:r>
    </w:p>
    <w:p w:rsidR="002C7A15" w:rsidRPr="002C7A15" w:rsidRDefault="002C7A15" w:rsidP="002C7A15">
      <w:pPr>
        <w:rPr>
          <w:rFonts w:ascii="微软雅黑" w:eastAsia="微软雅黑" w:hAnsi="微软雅黑"/>
          <w:sz w:val="18"/>
          <w:szCs w:val="18"/>
        </w:rPr>
      </w:pPr>
      <w:r w:rsidRPr="002C7A15">
        <w:rPr>
          <w:rFonts w:ascii="微软雅黑" w:eastAsia="微软雅黑" w:hAnsi="微软雅黑" w:hint="eastAsia"/>
          <w:sz w:val="18"/>
          <w:szCs w:val="18"/>
        </w:rPr>
        <w:t>软件开发：开发团队人员，根据产品需求文档，使用代码实现出来，然后开发团队经过联调，保证项目能运行起来。</w:t>
      </w:r>
      <w:r w:rsidR="009F64C1">
        <w:rPr>
          <w:rFonts w:ascii="微软雅黑" w:eastAsia="微软雅黑" w:hAnsi="微软雅黑" w:hint="eastAsia"/>
          <w:sz w:val="18"/>
          <w:szCs w:val="18"/>
        </w:rPr>
        <w:t xml:space="preserve">  </w:t>
      </w:r>
      <w:r w:rsidR="009F64C1">
        <w:rPr>
          <w:rFonts w:ascii="微软雅黑" w:eastAsia="微软雅黑" w:hAnsi="微软雅黑"/>
          <w:sz w:val="18"/>
          <w:szCs w:val="18"/>
        </w:rPr>
        <w:t xml:space="preserve"> --（</w:t>
      </w:r>
      <w:r w:rsidR="009F64C1" w:rsidRPr="002C7A15">
        <w:rPr>
          <w:rFonts w:ascii="微软雅黑" w:eastAsia="微软雅黑" w:hAnsi="微软雅黑" w:hint="eastAsia"/>
          <w:sz w:val="18"/>
          <w:szCs w:val="18"/>
        </w:rPr>
        <w:t>尽量从工作的场景去分析：软件开发和软件测试的关系</w:t>
      </w:r>
      <w:r w:rsidR="009F64C1">
        <w:rPr>
          <w:rFonts w:ascii="微软雅黑" w:eastAsia="微软雅黑" w:hAnsi="微软雅黑"/>
          <w:sz w:val="18"/>
          <w:szCs w:val="18"/>
        </w:rPr>
        <w:t>）</w:t>
      </w:r>
    </w:p>
    <w:p w:rsidR="002C7A15" w:rsidRDefault="002C7A15" w:rsidP="002C7A15">
      <w:pPr>
        <w:rPr>
          <w:rFonts w:ascii="微软雅黑" w:eastAsia="微软雅黑" w:hAnsi="微软雅黑"/>
          <w:sz w:val="18"/>
          <w:szCs w:val="18"/>
        </w:rPr>
      </w:pPr>
      <w:r w:rsidRPr="002C7A15">
        <w:rPr>
          <w:rFonts w:ascii="微软雅黑" w:eastAsia="微软雅黑" w:hAnsi="微软雅黑" w:hint="eastAsia"/>
          <w:sz w:val="18"/>
          <w:szCs w:val="18"/>
        </w:rPr>
        <w:t>软件测试：根据需求文档的功能，对开发团队提交的项目代码，在公司测试环境对项目进行阶段性的功能测试(不包括单元测试)，满足功能后，给出反馈，然后交给运维人员去线上环境部署。不满足功能需求，代码打回去交给开发人员继续处理。（开发人员代码被打回去次数越高，测试团队的绩效就越高，大家的待遇就越好）</w:t>
      </w:r>
    </w:p>
    <w:p w:rsidR="00876522" w:rsidRPr="00876522" w:rsidRDefault="00876522" w:rsidP="00876522">
      <w:pPr>
        <w:pStyle w:val="a3"/>
        <w:numPr>
          <w:ilvl w:val="0"/>
          <w:numId w:val="1"/>
        </w:numPr>
        <w:ind w:firstLineChars="0"/>
        <w:rPr>
          <w:rFonts w:ascii="微软雅黑" w:eastAsia="微软雅黑" w:hAnsi="微软雅黑"/>
          <w:sz w:val="20"/>
          <w:szCs w:val="20"/>
          <w:highlight w:val="yellow"/>
        </w:rPr>
      </w:pPr>
      <w:r w:rsidRPr="00876522">
        <w:rPr>
          <w:rFonts w:ascii="微软雅黑" w:eastAsia="微软雅黑" w:hAnsi="微软雅黑" w:hint="eastAsia"/>
          <w:sz w:val="20"/>
          <w:szCs w:val="20"/>
          <w:highlight w:val="yellow"/>
        </w:rPr>
        <w:t>场景面试题：测试环境你们是怎么部署的？</w:t>
      </w:r>
    </w:p>
    <w:p w:rsidR="00876522" w:rsidRDefault="00876522" w:rsidP="00876522">
      <w:pPr>
        <w:rPr>
          <w:rFonts w:ascii="微软雅黑" w:eastAsia="微软雅黑" w:hAnsi="微软雅黑"/>
          <w:sz w:val="18"/>
          <w:szCs w:val="18"/>
        </w:rPr>
      </w:pPr>
      <w:r w:rsidRPr="00876522">
        <w:rPr>
          <w:rFonts w:ascii="微软雅黑" w:eastAsia="微软雅黑" w:hAnsi="微软雅黑" w:hint="eastAsia"/>
          <w:sz w:val="18"/>
          <w:szCs w:val="18"/>
        </w:rPr>
        <w:t>答：我们给运维部门提出需求，他们将基础环境给我们部署出来，然后特殊的部分，我们自己在环境上部署。当然了，如果大家部署能力强的话，也可以说，是自己部署的</w:t>
      </w:r>
    </w:p>
    <w:p w:rsidR="00390B21" w:rsidRDefault="00390B21" w:rsidP="00876522">
      <w:pPr>
        <w:rPr>
          <w:rFonts w:ascii="微软雅黑" w:eastAsia="微软雅黑" w:hAnsi="微软雅黑"/>
          <w:sz w:val="18"/>
          <w:szCs w:val="18"/>
        </w:rPr>
      </w:pPr>
    </w:p>
    <w:p w:rsidR="00390B21" w:rsidRPr="00944FE4" w:rsidRDefault="00390B21" w:rsidP="00390B21">
      <w:pPr>
        <w:pStyle w:val="a3"/>
        <w:numPr>
          <w:ilvl w:val="0"/>
          <w:numId w:val="1"/>
        </w:numPr>
        <w:ind w:firstLineChars="0"/>
        <w:rPr>
          <w:rFonts w:ascii="微软雅黑" w:eastAsia="微软雅黑" w:hAnsi="微软雅黑"/>
          <w:sz w:val="20"/>
          <w:szCs w:val="20"/>
          <w:highlight w:val="yellow"/>
        </w:rPr>
      </w:pPr>
      <w:r w:rsidRPr="00944FE4">
        <w:rPr>
          <w:rFonts w:ascii="微软雅黑" w:eastAsia="微软雅黑" w:hAnsi="微软雅黑" w:hint="eastAsia"/>
          <w:sz w:val="20"/>
          <w:szCs w:val="20"/>
          <w:highlight w:val="yellow"/>
        </w:rPr>
        <w:t>一般如何进行兼容性测试？</w:t>
      </w:r>
    </w:p>
    <w:p w:rsidR="00390B21" w:rsidRPr="00390B21" w:rsidRDefault="00390B21" w:rsidP="00390B21">
      <w:pPr>
        <w:rPr>
          <w:rFonts w:ascii="微软雅黑" w:eastAsia="微软雅黑" w:hAnsi="微软雅黑"/>
          <w:sz w:val="18"/>
          <w:szCs w:val="18"/>
        </w:rPr>
      </w:pPr>
      <w:r w:rsidRPr="00390B21">
        <w:rPr>
          <w:rFonts w:ascii="微软雅黑" w:eastAsia="微软雅黑" w:hAnsi="微软雅黑" w:hint="eastAsia"/>
          <w:sz w:val="18"/>
          <w:szCs w:val="18"/>
        </w:rPr>
        <w:t>兼容性主要在于：</w:t>
      </w:r>
    </w:p>
    <w:p w:rsidR="00390B21" w:rsidRPr="00390B21" w:rsidRDefault="00390B21" w:rsidP="00390B21">
      <w:pPr>
        <w:rPr>
          <w:rFonts w:ascii="微软雅黑" w:eastAsia="微软雅黑" w:hAnsi="微软雅黑"/>
          <w:sz w:val="18"/>
          <w:szCs w:val="18"/>
        </w:rPr>
      </w:pPr>
      <w:r w:rsidRPr="00390B21">
        <w:rPr>
          <w:rFonts w:ascii="微软雅黑" w:eastAsia="微软雅黑" w:hAnsi="微软雅黑" w:hint="eastAsia"/>
          <w:sz w:val="18"/>
          <w:szCs w:val="18"/>
        </w:rPr>
        <w:t>1.不同的系统差异：iOS和Android</w:t>
      </w:r>
    </w:p>
    <w:p w:rsidR="00390B21" w:rsidRPr="00390B21" w:rsidRDefault="00390B21" w:rsidP="00390B21">
      <w:pPr>
        <w:rPr>
          <w:rFonts w:ascii="微软雅黑" w:eastAsia="微软雅黑" w:hAnsi="微软雅黑"/>
          <w:sz w:val="18"/>
          <w:szCs w:val="18"/>
        </w:rPr>
      </w:pPr>
      <w:r w:rsidRPr="00390B21">
        <w:rPr>
          <w:rFonts w:ascii="微软雅黑" w:eastAsia="微软雅黑" w:hAnsi="微软雅黑" w:hint="eastAsia"/>
          <w:sz w:val="18"/>
          <w:szCs w:val="18"/>
        </w:rPr>
        <w:t>2.相同系统的版本差异：比如Android8.0和Android7.0</w:t>
      </w:r>
    </w:p>
    <w:p w:rsidR="00390B21" w:rsidRPr="00390B21" w:rsidRDefault="00390B21" w:rsidP="00390B21">
      <w:pPr>
        <w:rPr>
          <w:rFonts w:ascii="微软雅黑" w:eastAsia="微软雅黑" w:hAnsi="微软雅黑"/>
          <w:sz w:val="18"/>
          <w:szCs w:val="18"/>
        </w:rPr>
      </w:pPr>
      <w:r w:rsidRPr="00390B21">
        <w:rPr>
          <w:rFonts w:ascii="微软雅黑" w:eastAsia="微软雅黑" w:hAnsi="微软雅黑" w:hint="eastAsia"/>
          <w:sz w:val="18"/>
          <w:szCs w:val="18"/>
        </w:rPr>
        <w:t>3.相同系统的机型差异：比如Android的vivo，小米，华为等</w:t>
      </w:r>
    </w:p>
    <w:p w:rsidR="00390B21" w:rsidRPr="00390B21" w:rsidRDefault="00390B21" w:rsidP="00390B21">
      <w:pPr>
        <w:rPr>
          <w:rFonts w:ascii="微软雅黑" w:eastAsia="微软雅黑" w:hAnsi="微软雅黑"/>
          <w:sz w:val="18"/>
          <w:szCs w:val="18"/>
        </w:rPr>
      </w:pPr>
      <w:r w:rsidRPr="00390B21">
        <w:rPr>
          <w:rFonts w:ascii="微软雅黑" w:eastAsia="微软雅黑" w:hAnsi="微软雅黑" w:hint="eastAsia"/>
          <w:sz w:val="18"/>
          <w:szCs w:val="18"/>
        </w:rPr>
        <w:t>4.相同机型的系统版本差异：比如同样是一加5T,安装的Android8.0或者Android7.0也会有不同的</w:t>
      </w:r>
    </w:p>
    <w:p w:rsidR="00390B21" w:rsidRDefault="00390B21" w:rsidP="00390B21">
      <w:pPr>
        <w:rPr>
          <w:rFonts w:ascii="微软雅黑" w:eastAsia="微软雅黑" w:hAnsi="微软雅黑"/>
          <w:sz w:val="18"/>
          <w:szCs w:val="18"/>
        </w:rPr>
      </w:pPr>
      <w:r w:rsidRPr="00390B21">
        <w:rPr>
          <w:rFonts w:ascii="微软雅黑" w:eastAsia="微软雅黑" w:hAnsi="微软雅黑" w:hint="eastAsia"/>
          <w:sz w:val="18"/>
          <w:szCs w:val="18"/>
        </w:rPr>
        <w:t>大概也就这些</w:t>
      </w:r>
    </w:p>
    <w:p w:rsidR="001D7CDB" w:rsidRDefault="001D7CDB" w:rsidP="00390B21">
      <w:pPr>
        <w:rPr>
          <w:rFonts w:ascii="微软雅黑" w:eastAsia="微软雅黑" w:hAnsi="微软雅黑"/>
          <w:sz w:val="18"/>
          <w:szCs w:val="18"/>
        </w:rPr>
      </w:pPr>
    </w:p>
    <w:p w:rsidR="001D7CDB" w:rsidRPr="00944FE4" w:rsidRDefault="001D7CDB" w:rsidP="001D7CDB">
      <w:pPr>
        <w:pStyle w:val="a3"/>
        <w:numPr>
          <w:ilvl w:val="0"/>
          <w:numId w:val="1"/>
        </w:numPr>
        <w:ind w:firstLineChars="0"/>
        <w:rPr>
          <w:rFonts w:ascii="微软雅黑" w:eastAsia="微软雅黑" w:hAnsi="微软雅黑"/>
          <w:sz w:val="20"/>
          <w:szCs w:val="20"/>
          <w:highlight w:val="yellow"/>
        </w:rPr>
      </w:pPr>
      <w:r w:rsidRPr="00944FE4">
        <w:rPr>
          <w:rFonts w:ascii="微软雅黑" w:eastAsia="微软雅黑" w:hAnsi="微软雅黑" w:hint="eastAsia"/>
          <w:sz w:val="20"/>
          <w:szCs w:val="20"/>
          <w:highlight w:val="yellow"/>
        </w:rPr>
        <w:t>什么是视图， 游标是什么？</w:t>
      </w:r>
    </w:p>
    <w:p w:rsidR="00D700FC" w:rsidRPr="00D700FC" w:rsidRDefault="00D700FC" w:rsidP="00D700FC">
      <w:pPr>
        <w:rPr>
          <w:rFonts w:ascii="微软雅黑" w:eastAsia="微软雅黑" w:hAnsi="微软雅黑"/>
          <w:sz w:val="18"/>
          <w:szCs w:val="18"/>
        </w:rPr>
      </w:pPr>
      <w:r w:rsidRPr="00D700FC">
        <w:rPr>
          <w:rFonts w:ascii="微软雅黑" w:eastAsia="微软雅黑" w:hAnsi="微软雅黑" w:hint="eastAsia"/>
          <w:sz w:val="18"/>
          <w:szCs w:val="18"/>
        </w:rPr>
        <w:t>视图是一种虚拟的表，具有和物理表相同的功能。可以对视图进行增，改，查，操作，视图通常是有一个表或者多个表的行或列的子集。对视图的修改不影响基本表。它使得我们获取数据更容易，相比多表查询。</w:t>
      </w:r>
    </w:p>
    <w:p w:rsidR="001D7CDB" w:rsidRDefault="00D700FC" w:rsidP="00D700FC">
      <w:pPr>
        <w:rPr>
          <w:rFonts w:ascii="微软雅黑" w:eastAsia="微软雅黑" w:hAnsi="微软雅黑"/>
          <w:sz w:val="18"/>
          <w:szCs w:val="18"/>
        </w:rPr>
      </w:pPr>
      <w:r w:rsidRPr="00D700FC">
        <w:rPr>
          <w:rFonts w:ascii="微软雅黑" w:eastAsia="微软雅黑" w:hAnsi="微软雅黑" w:hint="eastAsia"/>
          <w:sz w:val="18"/>
          <w:szCs w:val="18"/>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944FE4" w:rsidRDefault="00944FE4" w:rsidP="00D700FC">
      <w:pPr>
        <w:rPr>
          <w:rFonts w:ascii="微软雅黑" w:eastAsia="微软雅黑" w:hAnsi="微软雅黑"/>
          <w:sz w:val="18"/>
          <w:szCs w:val="18"/>
        </w:rPr>
      </w:pPr>
    </w:p>
    <w:p w:rsidR="00944FE4" w:rsidRPr="00743C8B" w:rsidRDefault="00944FE4" w:rsidP="00944FE4">
      <w:pPr>
        <w:pStyle w:val="a3"/>
        <w:numPr>
          <w:ilvl w:val="0"/>
          <w:numId w:val="1"/>
        </w:numPr>
        <w:ind w:firstLineChars="0"/>
        <w:rPr>
          <w:rFonts w:ascii="微软雅黑" w:eastAsia="微软雅黑" w:hAnsi="微软雅黑"/>
          <w:sz w:val="20"/>
          <w:szCs w:val="20"/>
          <w:highlight w:val="yellow"/>
        </w:rPr>
      </w:pPr>
      <w:r w:rsidRPr="00743C8B">
        <w:rPr>
          <w:rFonts w:ascii="微软雅黑" w:eastAsia="微软雅黑" w:hAnsi="微软雅黑" w:hint="eastAsia"/>
          <w:sz w:val="20"/>
          <w:szCs w:val="20"/>
          <w:highlight w:val="yellow"/>
        </w:rPr>
        <w:t>什么是事物，什么是锁？</w:t>
      </w:r>
    </w:p>
    <w:p w:rsidR="00944FE4" w:rsidRDefault="00944FE4" w:rsidP="00944FE4">
      <w:pPr>
        <w:rPr>
          <w:rFonts w:ascii="微软雅黑" w:eastAsia="微软雅黑" w:hAnsi="微软雅黑"/>
          <w:sz w:val="18"/>
          <w:szCs w:val="18"/>
        </w:rPr>
      </w:pPr>
      <w:r w:rsidRPr="00944FE4">
        <w:rPr>
          <w:rFonts w:ascii="微软雅黑" w:eastAsia="微软雅黑" w:hAnsi="微软雅黑" w:hint="eastAsia"/>
          <w:sz w:val="18"/>
          <w:szCs w:val="18"/>
        </w:rPr>
        <w:t>事务</w:t>
      </w:r>
      <w:r>
        <w:rPr>
          <w:rFonts w:ascii="微软雅黑" w:eastAsia="微软雅黑" w:hAnsi="微软雅黑"/>
          <w:sz w:val="18"/>
          <w:szCs w:val="18"/>
        </w:rPr>
        <w:t>：</w:t>
      </w:r>
      <w:r w:rsidRPr="00944FE4">
        <w:rPr>
          <w:rFonts w:ascii="微软雅黑" w:eastAsia="微软雅黑" w:hAnsi="微软雅黑" w:hint="eastAsia"/>
          <w:sz w:val="18"/>
          <w:szCs w:val="18"/>
        </w:rPr>
        <w:t>数据库事务是数据库管理系统执行过程中的一个逻辑单位，由一个有限的数据库操作序列构成。</w:t>
      </w:r>
    </w:p>
    <w:p w:rsidR="00944FE4" w:rsidRDefault="00944FE4" w:rsidP="00944FE4">
      <w:pPr>
        <w:rPr>
          <w:rFonts w:ascii="微软雅黑" w:eastAsia="微软雅黑" w:hAnsi="微软雅黑"/>
          <w:sz w:val="18"/>
          <w:szCs w:val="18"/>
        </w:rPr>
      </w:pPr>
      <w:r w:rsidRPr="00944FE4">
        <w:rPr>
          <w:rFonts w:ascii="微软雅黑" w:eastAsia="微软雅黑" w:hAnsi="微软雅黑" w:hint="eastAsia"/>
          <w:sz w:val="18"/>
          <w:szCs w:val="18"/>
        </w:rPr>
        <w:t>锁</w:t>
      </w:r>
      <w:r>
        <w:rPr>
          <w:rFonts w:ascii="微软雅黑" w:eastAsia="微软雅黑" w:hAnsi="微软雅黑"/>
          <w:sz w:val="18"/>
          <w:szCs w:val="18"/>
        </w:rPr>
        <w:t>：</w:t>
      </w:r>
      <w:r w:rsidRPr="00944FE4">
        <w:rPr>
          <w:rFonts w:ascii="微软雅黑" w:eastAsia="微软雅黑" w:hAnsi="微软雅黑" w:hint="eastAsia"/>
          <w:sz w:val="18"/>
          <w:szCs w:val="18"/>
        </w:rPr>
        <w:t>当并发事务同时访问一个资源时，有可能导致数据不一致，因此需要一种机制来将数据访问顺序化，</w:t>
      </w:r>
      <w:r w:rsidRPr="00944FE4">
        <w:rPr>
          <w:rFonts w:ascii="微软雅黑" w:eastAsia="微软雅黑" w:hAnsi="微软雅黑" w:hint="eastAsia"/>
          <w:sz w:val="18"/>
          <w:szCs w:val="18"/>
        </w:rPr>
        <w:lastRenderedPageBreak/>
        <w:t>以保证数据库数据的一致性。锁就是其中的一种机制。</w:t>
      </w:r>
    </w:p>
    <w:p w:rsidR="00743C8B" w:rsidRDefault="00743C8B" w:rsidP="00944FE4">
      <w:pPr>
        <w:rPr>
          <w:rFonts w:ascii="微软雅黑" w:eastAsia="微软雅黑" w:hAnsi="微软雅黑"/>
          <w:sz w:val="18"/>
          <w:szCs w:val="18"/>
        </w:rPr>
      </w:pPr>
    </w:p>
    <w:p w:rsidR="0094264B" w:rsidRPr="00E762C2" w:rsidRDefault="0094264B" w:rsidP="0094264B">
      <w:pPr>
        <w:pStyle w:val="a3"/>
        <w:numPr>
          <w:ilvl w:val="0"/>
          <w:numId w:val="1"/>
        </w:numPr>
        <w:ind w:firstLineChars="0"/>
        <w:rPr>
          <w:rFonts w:ascii="微软雅黑" w:eastAsia="微软雅黑" w:hAnsi="微软雅黑"/>
          <w:sz w:val="20"/>
          <w:szCs w:val="20"/>
          <w:highlight w:val="yellow"/>
        </w:rPr>
      </w:pPr>
      <w:r w:rsidRPr="00E762C2">
        <w:rPr>
          <w:rFonts w:ascii="微软雅黑" w:eastAsia="微软雅黑" w:hAnsi="微软雅黑" w:hint="eastAsia"/>
          <w:sz w:val="20"/>
          <w:szCs w:val="20"/>
          <w:highlight w:val="yellow"/>
        </w:rPr>
        <w:t>什么是web系统兼容性测试？ 兼容性测试侧重哪些方面</w:t>
      </w:r>
    </w:p>
    <w:p w:rsidR="0094264B" w:rsidRPr="0094264B" w:rsidRDefault="0094264B" w:rsidP="0094264B">
      <w:pPr>
        <w:rPr>
          <w:rFonts w:ascii="微软雅黑" w:eastAsia="微软雅黑" w:hAnsi="微软雅黑"/>
          <w:sz w:val="18"/>
          <w:szCs w:val="18"/>
        </w:rPr>
      </w:pPr>
      <w:r w:rsidRPr="0094264B">
        <w:rPr>
          <w:rFonts w:ascii="微软雅黑" w:eastAsia="微软雅黑" w:hAnsi="微软雅黑" w:hint="eastAsia"/>
          <w:sz w:val="18"/>
          <w:szCs w:val="18"/>
        </w:rPr>
        <w:t>兼容测试：主要是检查软件在不同的软\硬件平台上是否可以正常的运行，即软件可移植性。</w:t>
      </w:r>
    </w:p>
    <w:p w:rsidR="0094264B" w:rsidRPr="0094264B" w:rsidRDefault="0094264B" w:rsidP="0094264B">
      <w:pPr>
        <w:rPr>
          <w:rFonts w:ascii="微软雅黑" w:eastAsia="微软雅黑" w:hAnsi="微软雅黑"/>
          <w:sz w:val="18"/>
          <w:szCs w:val="18"/>
        </w:rPr>
      </w:pPr>
      <w:r w:rsidRPr="0094264B">
        <w:rPr>
          <w:rFonts w:ascii="微软雅黑" w:eastAsia="微软雅黑" w:hAnsi="微软雅黑" w:hint="eastAsia"/>
          <w:sz w:val="18"/>
          <w:szCs w:val="18"/>
        </w:rPr>
        <w:t>兼容的类型：细分为平台的兼容，网络兼容，数据库兼容，以及数据格式的兼容。</w:t>
      </w:r>
    </w:p>
    <w:p w:rsidR="0094264B" w:rsidRPr="0094264B" w:rsidRDefault="0094264B" w:rsidP="0094264B">
      <w:pPr>
        <w:rPr>
          <w:rFonts w:ascii="微软雅黑" w:eastAsia="微软雅黑" w:hAnsi="微软雅黑"/>
          <w:sz w:val="18"/>
          <w:szCs w:val="18"/>
        </w:rPr>
      </w:pPr>
      <w:r w:rsidRPr="0094264B">
        <w:rPr>
          <w:rFonts w:ascii="微软雅黑" w:eastAsia="微软雅黑" w:hAnsi="微软雅黑" w:hint="eastAsia"/>
          <w:sz w:val="18"/>
          <w:szCs w:val="18"/>
        </w:rPr>
        <w:t>兼容测试的重点：对兼容环境的分析。通常，是在运行软件的环境不是很确定的情况下，才需要做兼容测试。</w:t>
      </w:r>
    </w:p>
    <w:p w:rsidR="0094264B" w:rsidRDefault="0094264B" w:rsidP="0094264B">
      <w:pPr>
        <w:rPr>
          <w:rFonts w:ascii="微软雅黑" w:eastAsia="微软雅黑" w:hAnsi="微软雅黑"/>
          <w:sz w:val="18"/>
          <w:szCs w:val="18"/>
        </w:rPr>
      </w:pPr>
      <w:r w:rsidRPr="0094264B">
        <w:rPr>
          <w:rFonts w:ascii="微软雅黑" w:eastAsia="微软雅黑" w:hAnsi="微软雅黑" w:hint="eastAsia"/>
          <w:sz w:val="18"/>
          <w:szCs w:val="18"/>
        </w:rPr>
        <w:t>兼容和配置测试的区别：做配置测试通常不是Clean OS下做测试，而兼容测试多是在Clean OS的环境下做的。</w:t>
      </w:r>
    </w:p>
    <w:p w:rsidR="00A72EAA" w:rsidRDefault="00A72EAA" w:rsidP="0094264B">
      <w:pPr>
        <w:rPr>
          <w:rFonts w:ascii="微软雅黑" w:eastAsia="微软雅黑" w:hAnsi="微软雅黑"/>
          <w:sz w:val="18"/>
          <w:szCs w:val="18"/>
        </w:rPr>
      </w:pPr>
    </w:p>
    <w:p w:rsidR="00321144" w:rsidRPr="00E762C2" w:rsidRDefault="00A72EAA" w:rsidP="00321144">
      <w:pPr>
        <w:pStyle w:val="a3"/>
        <w:numPr>
          <w:ilvl w:val="0"/>
          <w:numId w:val="1"/>
        </w:numPr>
        <w:ind w:firstLineChars="0"/>
        <w:rPr>
          <w:rFonts w:ascii="微软雅黑" w:eastAsia="微软雅黑" w:hAnsi="微软雅黑"/>
          <w:sz w:val="20"/>
          <w:szCs w:val="20"/>
          <w:highlight w:val="yellow"/>
        </w:rPr>
      </w:pPr>
      <w:r w:rsidRPr="00E762C2">
        <w:rPr>
          <w:rFonts w:ascii="微软雅黑" w:eastAsia="微软雅黑" w:hAnsi="微软雅黑" w:hint="eastAsia"/>
          <w:sz w:val="20"/>
          <w:szCs w:val="20"/>
          <w:highlight w:val="yellow"/>
        </w:rPr>
        <w:t>什么是软件测试风险？ 当风险发生时， 可以采用哪些应急措施？</w:t>
      </w:r>
    </w:p>
    <w:p w:rsidR="00321144" w:rsidRDefault="00321144" w:rsidP="00321144">
      <w:pPr>
        <w:rPr>
          <w:rFonts w:ascii="微软雅黑" w:eastAsia="微软雅黑" w:hAnsi="微软雅黑"/>
          <w:sz w:val="18"/>
          <w:szCs w:val="18"/>
        </w:rPr>
      </w:pPr>
      <w:r w:rsidRPr="00321144">
        <w:rPr>
          <w:rFonts w:ascii="微软雅黑" w:eastAsia="微软雅黑" w:hAnsi="微软雅黑" w:hint="eastAsia"/>
          <w:sz w:val="18"/>
          <w:szCs w:val="18"/>
        </w:rPr>
        <w:t>风险：(1)没有详细设计说明书; 解决方案：测试人员要在开发阶段对相关设计及需求文档进行分析，对大体模块功能进行分类，分析业务逻辑，在不清楚的地方及时与开发人员沟通。 风险：(2)没有统一的界面设计规范。 解决方案：与项目负责人确认测试标准。 开发方面： 风险：(1)所有模块开发没有统一设计，开发人员有自己的设计方式; 解决方案：与项目负责人确认标准方式，与标准方式不一致的地方全部以BUG形式提交</w:t>
      </w:r>
    </w:p>
    <w:p w:rsidR="004B5E49" w:rsidRPr="004B5E49" w:rsidRDefault="00321144" w:rsidP="004B5E49">
      <w:pPr>
        <w:pStyle w:val="a3"/>
        <w:numPr>
          <w:ilvl w:val="0"/>
          <w:numId w:val="1"/>
        </w:numPr>
        <w:ind w:firstLineChars="0"/>
        <w:rPr>
          <w:rFonts w:ascii="微软雅黑" w:eastAsia="微软雅黑" w:hAnsi="微软雅黑"/>
          <w:sz w:val="20"/>
          <w:szCs w:val="20"/>
          <w:highlight w:val="yellow"/>
        </w:rPr>
      </w:pPr>
      <w:r w:rsidRPr="00E762C2">
        <w:rPr>
          <w:rFonts w:ascii="微软雅黑" w:eastAsia="微软雅黑" w:hAnsi="微软雅黑" w:hint="eastAsia"/>
          <w:sz w:val="20"/>
          <w:szCs w:val="20"/>
          <w:highlight w:val="yellow"/>
        </w:rPr>
        <w:t>一条</w:t>
      </w:r>
      <w:r w:rsidR="00E762C2" w:rsidRPr="00E762C2">
        <w:rPr>
          <w:rFonts w:ascii="微软雅黑" w:eastAsia="微软雅黑" w:hAnsi="微软雅黑" w:hint="eastAsia"/>
          <w:sz w:val="20"/>
          <w:szCs w:val="20"/>
          <w:highlight w:val="yellow"/>
        </w:rPr>
        <w:t>缺陷记录都包含哪些内容？缺陷的状态都包含哪些？</w:t>
      </w:r>
    </w:p>
    <w:p w:rsidR="00E762C2" w:rsidRDefault="00E762C2" w:rsidP="00E762C2">
      <w:pPr>
        <w:rPr>
          <w:rFonts w:ascii="微软雅黑" w:eastAsia="微软雅黑" w:hAnsi="微软雅黑"/>
          <w:sz w:val="18"/>
          <w:szCs w:val="18"/>
        </w:rPr>
      </w:pPr>
      <w:r w:rsidRPr="00E762C2">
        <w:rPr>
          <w:rFonts w:ascii="微软雅黑" w:eastAsia="微软雅黑" w:hAnsi="微软雅黑" w:hint="eastAsia"/>
          <w:sz w:val="18"/>
          <w:szCs w:val="18"/>
        </w:rPr>
        <w:t>缺陷的状态Assigned（已指派）Open（已打开）Fixed（已修复）Rejected(被拒绝)Postponed（延期）Closed（已关闭）</w:t>
      </w:r>
    </w:p>
    <w:p w:rsidR="00A441B1" w:rsidRDefault="00A441B1" w:rsidP="00E762C2">
      <w:pPr>
        <w:rPr>
          <w:rFonts w:ascii="微软雅黑" w:eastAsia="微软雅黑" w:hAnsi="微软雅黑"/>
          <w:sz w:val="18"/>
          <w:szCs w:val="18"/>
        </w:rPr>
      </w:pPr>
    </w:p>
    <w:p w:rsidR="00A441B1" w:rsidRPr="00A441B1" w:rsidRDefault="00A441B1" w:rsidP="00A441B1">
      <w:pPr>
        <w:pStyle w:val="a3"/>
        <w:numPr>
          <w:ilvl w:val="0"/>
          <w:numId w:val="1"/>
        </w:numPr>
        <w:ind w:firstLineChars="0"/>
        <w:rPr>
          <w:rFonts w:ascii="微软雅黑" w:eastAsia="微软雅黑" w:hAnsi="微软雅黑"/>
          <w:sz w:val="20"/>
          <w:szCs w:val="20"/>
          <w:highlight w:val="yellow"/>
        </w:rPr>
      </w:pPr>
      <w:r w:rsidRPr="00A441B1">
        <w:rPr>
          <w:rFonts w:ascii="微软雅黑" w:eastAsia="微软雅黑" w:hAnsi="微软雅黑"/>
          <w:sz w:val="20"/>
          <w:szCs w:val="20"/>
          <w:highlight w:val="yellow"/>
        </w:rPr>
        <w:t>App性能测试工具</w:t>
      </w:r>
    </w:p>
    <w:p w:rsidR="00941815" w:rsidRPr="00941815" w:rsidRDefault="00A441B1" w:rsidP="00941815">
      <w:pPr>
        <w:rPr>
          <w:rFonts w:ascii="微软雅黑" w:eastAsia="微软雅黑" w:hAnsi="微软雅黑"/>
          <w:sz w:val="18"/>
          <w:szCs w:val="18"/>
        </w:rPr>
      </w:pPr>
      <w:r w:rsidRPr="00A441B1">
        <w:rPr>
          <w:rFonts w:ascii="微软雅黑" w:eastAsia="微软雅黑" w:hAnsi="微软雅黑" w:hint="eastAsia"/>
          <w:sz w:val="18"/>
          <w:szCs w:val="18"/>
        </w:rPr>
        <w:t>最推荐的方式：使用性能测试工具</w:t>
      </w:r>
      <w:r w:rsidRPr="00610314">
        <w:rPr>
          <w:rFonts w:ascii="微软雅黑" w:eastAsia="微软雅黑" w:hAnsi="微软雅黑" w:hint="eastAsia"/>
          <w:sz w:val="18"/>
          <w:szCs w:val="18"/>
          <w:highlight w:val="lightGray"/>
        </w:rPr>
        <w:t>Emmagee</w:t>
      </w:r>
      <w:r w:rsidRPr="00A441B1">
        <w:rPr>
          <w:rFonts w:ascii="微软雅黑" w:eastAsia="微软雅黑" w:hAnsi="微软雅黑" w:hint="eastAsia"/>
          <w:sz w:val="18"/>
          <w:szCs w:val="18"/>
        </w:rPr>
        <w:t>，它是一款简单易用的Android性能检测小工具，主要用于监控单个App的CPU，内存，流量，启动耗时，电量，电流等很多性能状态的变化。</w:t>
      </w:r>
      <w:r w:rsidRPr="00A441B1">
        <w:rPr>
          <w:rFonts w:ascii="微软雅黑" w:eastAsia="微软雅黑" w:hAnsi="微软雅黑" w:hint="eastAsia"/>
          <w:sz w:val="18"/>
          <w:szCs w:val="18"/>
        </w:rPr>
        <w:cr/>
        <w:t>手机安装Emmagee，选择测试APP,点击Start,即可开始记录该APP的性能数据。</w:t>
      </w:r>
      <w:r>
        <w:rPr>
          <w:rFonts w:ascii="微软雅黑" w:eastAsia="微软雅黑" w:hAnsi="微软雅黑" w:hint="eastAsia"/>
          <w:sz w:val="18"/>
          <w:szCs w:val="18"/>
        </w:rPr>
        <w:cr/>
      </w:r>
      <w:r w:rsidRPr="00A441B1">
        <w:rPr>
          <w:rFonts w:ascii="微软雅黑" w:eastAsia="微软雅黑" w:hAnsi="微软雅黑" w:hint="eastAsia"/>
          <w:sz w:val="18"/>
          <w:szCs w:val="18"/>
        </w:rPr>
        <w:cr/>
        <w:t>测试结果后会自动将结果生成csv文件保存在sdcard目录</w:t>
      </w:r>
      <w:r>
        <w:rPr>
          <w:rFonts w:ascii="微软雅黑" w:eastAsia="微软雅黑" w:hAnsi="微软雅黑" w:hint="eastAsia"/>
          <w:sz w:val="18"/>
          <w:szCs w:val="18"/>
        </w:rPr>
        <w:cr/>
      </w:r>
      <w:r w:rsidRPr="00A441B1">
        <w:rPr>
          <w:rFonts w:ascii="微软雅黑" w:eastAsia="微软雅黑" w:hAnsi="微软雅黑" w:hint="eastAsia"/>
          <w:sz w:val="18"/>
          <w:szCs w:val="18"/>
        </w:rPr>
        <w:t>直接导出到电脑D盘</w:t>
      </w:r>
      <w:r>
        <w:rPr>
          <w:rFonts w:ascii="微软雅黑" w:eastAsia="微软雅黑" w:hAnsi="微软雅黑" w:hint="eastAsia"/>
          <w:sz w:val="18"/>
          <w:szCs w:val="18"/>
        </w:rPr>
        <w:cr/>
      </w:r>
      <w:r w:rsidRPr="00A441B1">
        <w:rPr>
          <w:rFonts w:ascii="微软雅黑" w:eastAsia="微软雅黑" w:hAnsi="微软雅黑" w:hint="eastAsia"/>
          <w:sz w:val="18"/>
          <w:szCs w:val="18"/>
        </w:rPr>
        <w:t>测试结果数据：数据相当详细，每5s记录一条数据，包括APP占用内存，APP占用内存比，CPU占比，流量，电量等等,数据简直相当的够用。</w:t>
      </w:r>
      <w:r w:rsidRPr="00A441B1">
        <w:rPr>
          <w:rFonts w:ascii="微软雅黑" w:eastAsia="微软雅黑" w:hAnsi="微软雅黑"/>
          <w:sz w:val="18"/>
          <w:szCs w:val="18"/>
        </w:rPr>
        <w:cr/>
      </w:r>
    </w:p>
    <w:p w:rsidR="00411A6A" w:rsidRDefault="00411A6A" w:rsidP="00411A6A">
      <w:pPr>
        <w:pStyle w:val="a3"/>
        <w:numPr>
          <w:ilvl w:val="0"/>
          <w:numId w:val="1"/>
        </w:numPr>
        <w:ind w:firstLineChars="0"/>
        <w:rPr>
          <w:rFonts w:ascii="微软雅黑" w:eastAsia="微软雅黑" w:hAnsi="微软雅黑"/>
          <w:sz w:val="18"/>
          <w:szCs w:val="18"/>
        </w:rPr>
      </w:pPr>
      <w:r w:rsidRPr="00941815">
        <w:rPr>
          <w:rFonts w:ascii="微软雅黑" w:eastAsia="微软雅黑" w:hAnsi="微软雅黑" w:hint="eastAsia"/>
          <w:sz w:val="20"/>
          <w:szCs w:val="20"/>
          <w:highlight w:val="yellow"/>
        </w:rPr>
        <w:t>使用Appium测试Hybrid App的方法</w:t>
      </w:r>
      <w:r w:rsidRPr="00AB2CC6">
        <w:rPr>
          <w:rFonts w:ascii="微软雅黑" w:eastAsia="微软雅黑" w:hAnsi="微软雅黑" w:hint="eastAsia"/>
          <w:sz w:val="20"/>
          <w:szCs w:val="20"/>
        </w:rPr>
        <w:cr/>
      </w:r>
      <w:r w:rsidRPr="00411A6A">
        <w:rPr>
          <w:rFonts w:ascii="微软雅黑" w:eastAsia="微软雅黑" w:hAnsi="微软雅黑" w:hint="eastAsia"/>
          <w:sz w:val="18"/>
          <w:szCs w:val="18"/>
        </w:rPr>
        <w:t>一、Hybrid　app是移动混合应用程序，即在移动应用程序中嵌入了Webview，通过Webview访问网页</w:t>
      </w:r>
      <w:r w:rsidRPr="00411A6A">
        <w:rPr>
          <w:rFonts w:ascii="微软雅黑" w:eastAsia="微软雅黑" w:hAnsi="微软雅黑" w:hint="eastAsia"/>
          <w:sz w:val="18"/>
          <w:szCs w:val="18"/>
        </w:rPr>
        <w:cr/>
      </w:r>
      <w:r w:rsidRPr="00411A6A">
        <w:rPr>
          <w:rFonts w:ascii="微软雅黑" w:eastAsia="微软雅黑" w:hAnsi="微软雅黑" w:hint="eastAsia"/>
          <w:sz w:val="18"/>
          <w:szCs w:val="18"/>
        </w:rPr>
        <w:cr/>
        <w:t>移动应用和Webview分别属于两个不同的上下文，移动应用默认的Context为“NATIVE APP"，Webview默认的Context为“WEBVIEW_+被测进程名称”。测试Webview中的网页内容时，需要切换到Webvicw的Context下，代码如下：</w:t>
      </w:r>
      <w:r w:rsidRPr="00411A6A">
        <w:rPr>
          <w:rFonts w:ascii="微软雅黑" w:eastAsia="微软雅黑" w:hAnsi="微软雅黑" w:hint="eastAsia"/>
          <w:sz w:val="18"/>
          <w:szCs w:val="18"/>
        </w:rPr>
        <w:cr/>
        <w:t>Set&lt;String&gt; contextNames = driver.getContextHandles();</w:t>
      </w:r>
      <w:r w:rsidRPr="00411A6A">
        <w:rPr>
          <w:rFonts w:ascii="微软雅黑" w:eastAsia="微软雅黑" w:hAnsi="微软雅黑" w:hint="eastAsia"/>
          <w:sz w:val="18"/>
          <w:szCs w:val="18"/>
        </w:rPr>
        <w:cr/>
        <w:t xml:space="preserve">        for (String contextName : contextNames) {</w:t>
      </w:r>
      <w:r w:rsidRPr="00411A6A">
        <w:rPr>
          <w:rFonts w:ascii="微软雅黑" w:eastAsia="微软雅黑" w:hAnsi="微软雅黑" w:hint="eastAsia"/>
          <w:sz w:val="18"/>
          <w:szCs w:val="18"/>
        </w:rPr>
        <w:cr/>
      </w:r>
      <w:r w:rsidRPr="00411A6A">
        <w:rPr>
          <w:rFonts w:ascii="微软雅黑" w:eastAsia="微软雅黑" w:hAnsi="微软雅黑" w:hint="eastAsia"/>
          <w:sz w:val="18"/>
          <w:szCs w:val="18"/>
        </w:rPr>
        <w:lastRenderedPageBreak/>
        <w:t xml:space="preserve">        </w:t>
      </w:r>
      <w:r w:rsidRPr="00411A6A">
        <w:rPr>
          <w:rFonts w:ascii="微软雅黑" w:eastAsia="微软雅黑" w:hAnsi="微软雅黑" w:hint="eastAsia"/>
          <w:sz w:val="18"/>
          <w:szCs w:val="18"/>
        </w:rPr>
        <w:tab/>
        <w:t>// 用于返回被测app是NATIVE_APP还是WEBVIEW，如果两者都有就是混合型App</w:t>
      </w:r>
      <w:r w:rsidRPr="00411A6A">
        <w:rPr>
          <w:rFonts w:ascii="微软雅黑" w:eastAsia="微软雅黑" w:hAnsi="微软雅黑" w:hint="eastAsia"/>
          <w:sz w:val="18"/>
          <w:szCs w:val="18"/>
        </w:rPr>
        <w:cr/>
        <w:t xml:space="preserve">            System.out.println(contextName); </w:t>
      </w:r>
      <w:r w:rsidRPr="00411A6A">
        <w:rPr>
          <w:rFonts w:ascii="微软雅黑" w:eastAsia="微软雅黑" w:hAnsi="微软雅黑" w:hint="eastAsia"/>
          <w:sz w:val="18"/>
          <w:szCs w:val="18"/>
        </w:rPr>
        <w:cr/>
        <w:t xml:space="preserve">            if(contextName.contains("WEBVIEW")){</w:t>
      </w:r>
      <w:r w:rsidRPr="00411A6A">
        <w:rPr>
          <w:rFonts w:ascii="微软雅黑" w:eastAsia="微软雅黑" w:hAnsi="微软雅黑" w:hint="eastAsia"/>
          <w:sz w:val="18"/>
          <w:szCs w:val="18"/>
        </w:rPr>
        <w:cr/>
        <w:t xml:space="preserve">            </w:t>
      </w:r>
      <w:r w:rsidRPr="00411A6A">
        <w:rPr>
          <w:rFonts w:ascii="微软雅黑" w:eastAsia="微软雅黑" w:hAnsi="微软雅黑" w:hint="eastAsia"/>
          <w:sz w:val="18"/>
          <w:szCs w:val="18"/>
        </w:rPr>
        <w:tab/>
        <w:t>// 让appium切换到webview模式以便查找web元素</w:t>
      </w:r>
      <w:r w:rsidRPr="00411A6A">
        <w:rPr>
          <w:rFonts w:ascii="微软雅黑" w:eastAsia="微软雅黑" w:hAnsi="微软雅黑" w:hint="eastAsia"/>
          <w:sz w:val="18"/>
          <w:szCs w:val="18"/>
        </w:rPr>
        <w:cr/>
        <w:t xml:space="preserve">                driver.context(contextName);</w:t>
      </w:r>
      <w:r w:rsidRPr="00411A6A">
        <w:rPr>
          <w:rFonts w:ascii="微软雅黑" w:eastAsia="微软雅黑" w:hAnsi="微软雅黑" w:hint="eastAsia"/>
          <w:sz w:val="18"/>
          <w:szCs w:val="18"/>
        </w:rPr>
        <w:cr/>
        <w:t xml:space="preserve">                System.out.println("切换到webview："+context</w:t>
      </w:r>
      <w:r>
        <w:rPr>
          <w:rFonts w:ascii="微软雅黑" w:eastAsia="微软雅黑" w:hAnsi="微软雅黑" w:hint="eastAsia"/>
          <w:sz w:val="18"/>
          <w:szCs w:val="18"/>
        </w:rPr>
        <w:t>Name);</w:t>
      </w:r>
      <w:r>
        <w:rPr>
          <w:rFonts w:ascii="微软雅黑" w:eastAsia="微软雅黑" w:hAnsi="微软雅黑" w:hint="eastAsia"/>
          <w:sz w:val="18"/>
          <w:szCs w:val="18"/>
        </w:rPr>
        <w:cr/>
        <w:t xml:space="preserve">            }</w:t>
      </w:r>
      <w:r>
        <w:rPr>
          <w:rFonts w:ascii="微软雅黑" w:eastAsia="微软雅黑" w:hAnsi="微软雅黑" w:hint="eastAsia"/>
          <w:sz w:val="18"/>
          <w:szCs w:val="18"/>
        </w:rPr>
        <w:cr/>
        <w:t xml:space="preserve">        }</w:t>
      </w:r>
      <w:r>
        <w:rPr>
          <w:rFonts w:ascii="微软雅黑" w:eastAsia="微软雅黑" w:hAnsi="微软雅黑" w:hint="eastAsia"/>
          <w:sz w:val="18"/>
          <w:szCs w:val="18"/>
        </w:rPr>
        <w:cr/>
      </w:r>
      <w:r w:rsidRPr="00411A6A">
        <w:rPr>
          <w:rFonts w:ascii="微软雅黑" w:eastAsia="微软雅黑" w:hAnsi="微软雅黑" w:hint="eastAsia"/>
          <w:sz w:val="18"/>
          <w:szCs w:val="18"/>
        </w:rPr>
        <w:cr/>
        <w:t>二、定位webview中的元素</w:t>
      </w:r>
      <w:r w:rsidRPr="00411A6A">
        <w:rPr>
          <w:rFonts w:ascii="微软雅黑" w:eastAsia="微软雅黑" w:hAnsi="微软雅黑" w:hint="eastAsia"/>
          <w:sz w:val="18"/>
          <w:szCs w:val="18"/>
        </w:rPr>
        <w:cr/>
      </w:r>
      <w:r w:rsidRPr="00411A6A">
        <w:rPr>
          <w:rFonts w:ascii="微软雅黑" w:eastAsia="微软雅黑" w:hAnsi="微软雅黑" w:hint="eastAsia"/>
          <w:sz w:val="18"/>
          <w:szCs w:val="18"/>
        </w:rPr>
        <w:cr/>
        <w:t>当使用uiautumator viewer查找元素属性时，有时识别不到webview中的元素，如下图：</w:t>
      </w:r>
      <w:r w:rsidRPr="00411A6A">
        <w:rPr>
          <w:rFonts w:ascii="微软雅黑" w:eastAsia="微软雅黑" w:hAnsi="微软雅黑" w:hint="eastAsia"/>
          <w:sz w:val="18"/>
          <w:szCs w:val="18"/>
        </w:rPr>
        <w:cr/>
        <w:t>可以使用Chrome的Devtools（需翻墙）来定位webview中的元素：</w:t>
      </w:r>
      <w:r w:rsidRPr="00411A6A">
        <w:rPr>
          <w:rFonts w:ascii="微软雅黑" w:eastAsia="微软雅黑" w:hAnsi="微软雅黑" w:hint="eastAsia"/>
          <w:sz w:val="18"/>
          <w:szCs w:val="18"/>
        </w:rPr>
        <w:cr/>
      </w:r>
      <w:r w:rsidRPr="00411A6A">
        <w:rPr>
          <w:rFonts w:ascii="微软雅黑" w:eastAsia="微软雅黑" w:hAnsi="微软雅黑" w:hint="eastAsia"/>
          <w:sz w:val="18"/>
          <w:szCs w:val="18"/>
        </w:rPr>
        <w:cr/>
        <w:t>1、先将测试手机USB调试开关打开，再将手机与电脑连接上。</w:t>
      </w:r>
      <w:r>
        <w:rPr>
          <w:rFonts w:ascii="微软雅黑" w:eastAsia="微软雅黑" w:hAnsi="微软雅黑" w:hint="eastAsia"/>
          <w:sz w:val="18"/>
          <w:szCs w:val="18"/>
        </w:rPr>
        <w:cr/>
      </w:r>
      <w:r w:rsidRPr="00411A6A">
        <w:rPr>
          <w:rFonts w:ascii="微软雅黑" w:eastAsia="微软雅黑" w:hAnsi="微软雅黑" w:hint="eastAsia"/>
          <w:sz w:val="18"/>
          <w:szCs w:val="18"/>
        </w:rPr>
        <w:t>2、在手机自带的浏览器中打开百度。</w:t>
      </w:r>
      <w:r w:rsidRPr="00411A6A">
        <w:rPr>
          <w:rFonts w:ascii="微软雅黑" w:eastAsia="微软雅黑" w:hAnsi="微软雅黑" w:hint="eastAsia"/>
          <w:sz w:val="18"/>
          <w:szCs w:val="18"/>
        </w:rPr>
        <w:cr/>
        <w:t>3、打开电脑上的Chrome浏览器，在地址栏输入“chrome://inspect/#devices＂，确定。如下图：</w:t>
      </w:r>
      <w:r w:rsidRPr="00411A6A">
        <w:rPr>
          <w:rFonts w:ascii="微软雅黑" w:eastAsia="微软雅黑" w:hAnsi="微软雅黑" w:hint="eastAsia"/>
          <w:sz w:val="18"/>
          <w:szCs w:val="18"/>
        </w:rPr>
        <w:cr/>
        <w:t>说明：</w:t>
      </w:r>
      <w:r w:rsidRPr="00411A6A">
        <w:rPr>
          <w:rFonts w:ascii="微软雅黑" w:eastAsia="微软雅黑" w:hAnsi="微软雅黑" w:hint="eastAsia"/>
          <w:sz w:val="18"/>
          <w:szCs w:val="18"/>
        </w:rPr>
        <w:cr/>
        <w:t>进入改地址后可以看到手机的信息，如：</w:t>
      </w:r>
      <w:r>
        <w:rPr>
          <w:rFonts w:ascii="微软雅黑" w:eastAsia="微软雅黑" w:hAnsi="微软雅黑" w:hint="eastAsia"/>
          <w:sz w:val="18"/>
          <w:szCs w:val="18"/>
        </w:rPr>
        <w:t>Redmi Note 3</w:t>
      </w:r>
      <w:r w:rsidRPr="00411A6A">
        <w:rPr>
          <w:rFonts w:ascii="微软雅黑" w:eastAsia="微软雅黑" w:hAnsi="微软雅黑" w:hint="eastAsia"/>
          <w:sz w:val="18"/>
          <w:szCs w:val="18"/>
        </w:rPr>
        <w:cr/>
        <w:t>4.点击上图中的“inspect”，打开如下窗口，注意：必须要翻墙，不然打开的是空白页</w:t>
      </w:r>
      <w:r w:rsidRPr="00411A6A">
        <w:rPr>
          <w:rFonts w:ascii="微软雅黑" w:eastAsia="微软雅黑" w:hAnsi="微软雅黑" w:hint="eastAsia"/>
          <w:sz w:val="18"/>
          <w:szCs w:val="18"/>
        </w:rPr>
        <w:cr/>
        <w:t>5、这时就可以定位元素，操作方法见下图：</w:t>
      </w:r>
      <w:r w:rsidRPr="00411A6A">
        <w:rPr>
          <w:rFonts w:ascii="微软雅黑" w:eastAsia="微软雅黑" w:hAnsi="微软雅黑" w:hint="eastAsia"/>
          <w:sz w:val="18"/>
          <w:szCs w:val="18"/>
        </w:rPr>
        <w:cr/>
        <w:t>6、根据xpath定位到元素就可以写测试用例了</w:t>
      </w:r>
    </w:p>
    <w:p w:rsidR="00125DD5" w:rsidRDefault="00411A6A" w:rsidP="00411A6A">
      <w:pPr>
        <w:pStyle w:val="a3"/>
        <w:ind w:left="360" w:firstLineChars="0" w:firstLine="0"/>
        <w:rPr>
          <w:rFonts w:ascii="微软雅黑" w:eastAsia="微软雅黑" w:hAnsi="微软雅黑"/>
          <w:sz w:val="18"/>
          <w:szCs w:val="18"/>
        </w:rPr>
      </w:pPr>
      <w:r w:rsidRPr="00411A6A">
        <w:rPr>
          <w:rFonts w:ascii="微软雅黑" w:eastAsia="微软雅黑" w:hAnsi="微软雅黑" w:hint="eastAsia"/>
          <w:sz w:val="18"/>
          <w:szCs w:val="18"/>
        </w:rPr>
        <w:t>7、操作完webview了记得切回到NATIVE APP：</w:t>
      </w:r>
      <w:r w:rsidRPr="00411A6A">
        <w:rPr>
          <w:rFonts w:ascii="微软雅黑" w:eastAsia="微软雅黑" w:hAnsi="微软雅黑" w:hint="eastAsia"/>
          <w:sz w:val="18"/>
          <w:szCs w:val="18"/>
        </w:rPr>
        <w:cr/>
        <w:t>driver.context(NATIVE APP);</w:t>
      </w:r>
      <w:r w:rsidRPr="00411A6A">
        <w:rPr>
          <w:rFonts w:ascii="微软雅黑" w:eastAsia="微软雅黑" w:hAnsi="微软雅黑" w:hint="eastAsia"/>
          <w:sz w:val="18"/>
          <w:szCs w:val="18"/>
        </w:rPr>
        <w:cr/>
      </w:r>
      <w:r w:rsidRPr="00411A6A">
        <w:rPr>
          <w:rFonts w:ascii="微软雅黑" w:eastAsia="微软雅黑" w:hAnsi="微软雅黑" w:hint="eastAsia"/>
          <w:sz w:val="18"/>
          <w:szCs w:val="18"/>
        </w:rPr>
        <w:cr/>
        <w:t>三、使用 driver.getContextHandles() 只获取到NATIVE APP的情况。</w:t>
      </w:r>
      <w:r>
        <w:rPr>
          <w:rFonts w:ascii="微软雅黑" w:eastAsia="微软雅黑" w:hAnsi="微软雅黑" w:hint="eastAsia"/>
          <w:sz w:val="18"/>
          <w:szCs w:val="18"/>
        </w:rPr>
        <w:cr/>
      </w:r>
      <w:r w:rsidRPr="00411A6A">
        <w:rPr>
          <w:rFonts w:ascii="微软雅黑" w:eastAsia="微软雅黑" w:hAnsi="微软雅黑" w:hint="eastAsia"/>
          <w:sz w:val="18"/>
          <w:szCs w:val="18"/>
        </w:rPr>
        <w:t>出现这种情况的原因可能有以下两种：</w:t>
      </w:r>
      <w:r w:rsidRPr="00411A6A">
        <w:rPr>
          <w:rFonts w:ascii="微软雅黑" w:eastAsia="微软雅黑" w:hAnsi="微软雅黑" w:hint="eastAsia"/>
          <w:sz w:val="18"/>
          <w:szCs w:val="18"/>
        </w:rPr>
        <w:cr/>
        <w:t>第一种情况：测试手机不是android4.4以上的版本。而4.4以下版本的Webview没有使用Chrome内核，只有在Selendroid模式中才支持4.4以下的内核。所以需要在Desired Capabilities中添加这句代码：</w:t>
      </w:r>
      <w:r w:rsidRPr="00411A6A">
        <w:rPr>
          <w:rFonts w:ascii="微软雅黑" w:eastAsia="微软雅黑" w:hAnsi="微软雅黑" w:hint="eastAsia"/>
          <w:sz w:val="18"/>
          <w:szCs w:val="18"/>
        </w:rPr>
        <w:cr/>
        <w:t>SetCapability("automat</w:t>
      </w:r>
      <w:r w:rsidR="00125DD5">
        <w:rPr>
          <w:rFonts w:ascii="微软雅黑" w:eastAsia="微软雅黑" w:hAnsi="微软雅黑" w:hint="eastAsia"/>
          <w:sz w:val="18"/>
          <w:szCs w:val="18"/>
        </w:rPr>
        <w:t>ionName") = "Selendroid";</w:t>
      </w:r>
    </w:p>
    <w:p w:rsidR="00941815" w:rsidRDefault="00411A6A" w:rsidP="00941815">
      <w:pPr>
        <w:pStyle w:val="a3"/>
        <w:ind w:left="360" w:firstLineChars="0" w:firstLine="0"/>
        <w:rPr>
          <w:rFonts w:ascii="微软雅黑" w:eastAsia="微软雅黑" w:hAnsi="微软雅黑"/>
          <w:sz w:val="18"/>
          <w:szCs w:val="18"/>
        </w:rPr>
      </w:pPr>
      <w:r w:rsidRPr="00411A6A">
        <w:rPr>
          <w:rFonts w:ascii="微软雅黑" w:eastAsia="微软雅黑" w:hAnsi="微软雅黑" w:hint="eastAsia"/>
          <w:sz w:val="18"/>
          <w:szCs w:val="18"/>
        </w:rPr>
        <w:t>第二种情况：程序中使用的Webview不是Chrome内核。而Appian只支持Chrome内核。所以Appium就不能获取该Webview的Context。例如腾讯的X5内核。</w:t>
      </w:r>
    </w:p>
    <w:p w:rsidR="00941815" w:rsidRPr="00941815" w:rsidRDefault="00941815" w:rsidP="00941815">
      <w:pPr>
        <w:rPr>
          <w:rFonts w:ascii="微软雅黑" w:eastAsia="微软雅黑" w:hAnsi="微软雅黑"/>
          <w:sz w:val="18"/>
          <w:szCs w:val="18"/>
        </w:rPr>
      </w:pPr>
    </w:p>
    <w:p w:rsidR="00672DDE" w:rsidRPr="00941815" w:rsidRDefault="00672DDE" w:rsidP="00672DDE">
      <w:pPr>
        <w:pStyle w:val="a3"/>
        <w:numPr>
          <w:ilvl w:val="0"/>
          <w:numId w:val="1"/>
        </w:numPr>
        <w:ind w:firstLineChars="0"/>
        <w:rPr>
          <w:rFonts w:ascii="微软雅黑" w:eastAsia="微软雅黑" w:hAnsi="微软雅黑"/>
          <w:sz w:val="20"/>
          <w:szCs w:val="20"/>
          <w:highlight w:val="yellow"/>
        </w:rPr>
      </w:pPr>
      <w:r w:rsidRPr="00941815">
        <w:rPr>
          <w:rFonts w:ascii="微软雅黑" w:eastAsia="微软雅黑" w:hAnsi="微软雅黑" w:hint="eastAsia"/>
          <w:sz w:val="20"/>
          <w:szCs w:val="20"/>
          <w:highlight w:val="yellow"/>
        </w:rPr>
        <w:t>请用任意编程语言写以端代码，讲一个字符串</w:t>
      </w:r>
      <w:r w:rsidR="00094FC0" w:rsidRPr="00941815">
        <w:rPr>
          <w:rFonts w:ascii="微软雅黑" w:eastAsia="微软雅黑" w:hAnsi="微软雅黑" w:hint="eastAsia"/>
          <w:sz w:val="20"/>
          <w:szCs w:val="20"/>
          <w:highlight w:val="yellow"/>
        </w:rPr>
        <w:t>helloworld反转输出为dlrowolleh</w:t>
      </w:r>
    </w:p>
    <w:p w:rsidR="00AB2CC6" w:rsidRDefault="00AB2CC6" w:rsidP="00094FC0">
      <w:pPr>
        <w:pStyle w:val="a3"/>
        <w:ind w:left="360" w:firstLineChars="0" w:firstLine="0"/>
        <w:rPr>
          <w:rFonts w:ascii="微软雅黑" w:eastAsia="微软雅黑" w:hAnsi="微软雅黑"/>
          <w:sz w:val="18"/>
          <w:szCs w:val="18"/>
        </w:rPr>
      </w:pPr>
      <w:r>
        <w:rPr>
          <w:rFonts w:ascii="微软雅黑" w:eastAsia="微软雅黑" w:hAnsi="微软雅黑"/>
          <w:sz w:val="18"/>
          <w:szCs w:val="18"/>
        </w:rPr>
        <w:t>h</w:t>
      </w:r>
      <w:r w:rsidR="00094FC0">
        <w:rPr>
          <w:rFonts w:ascii="微软雅黑" w:eastAsia="微软雅黑" w:hAnsi="微软雅黑"/>
          <w:sz w:val="18"/>
          <w:szCs w:val="18"/>
        </w:rPr>
        <w:t>w = ‘</w:t>
      </w:r>
      <w:r>
        <w:rPr>
          <w:rFonts w:ascii="微软雅黑" w:eastAsia="微软雅黑" w:hAnsi="微软雅黑"/>
          <w:sz w:val="18"/>
          <w:szCs w:val="18"/>
        </w:rPr>
        <w:t>helloworld</w:t>
      </w:r>
    </w:p>
    <w:p w:rsidR="00AB2CC6" w:rsidRDefault="00AB2CC6" w:rsidP="00941815">
      <w:pPr>
        <w:ind w:firstLine="360"/>
        <w:rPr>
          <w:rFonts w:ascii="微软雅黑" w:eastAsia="微软雅黑" w:hAnsi="微软雅黑"/>
          <w:sz w:val="18"/>
          <w:szCs w:val="18"/>
        </w:rPr>
      </w:pPr>
      <w:r>
        <w:rPr>
          <w:rFonts w:ascii="微软雅黑" w:eastAsia="微软雅黑" w:hAnsi="微软雅黑"/>
          <w:sz w:val="18"/>
          <w:szCs w:val="18"/>
        </w:rPr>
        <w:t>Print(hw[::-1])</w:t>
      </w:r>
      <w:r w:rsidR="00094FC0" w:rsidRPr="00AB2CC6">
        <w:rPr>
          <w:rFonts w:ascii="微软雅黑" w:eastAsia="微软雅黑" w:hAnsi="微软雅黑"/>
          <w:sz w:val="18"/>
          <w:szCs w:val="18"/>
        </w:rPr>
        <w:t>’</w:t>
      </w:r>
    </w:p>
    <w:p w:rsidR="00941815" w:rsidRPr="00941815" w:rsidRDefault="00941815" w:rsidP="00941815">
      <w:pPr>
        <w:ind w:firstLine="360"/>
        <w:rPr>
          <w:rFonts w:ascii="微软雅黑" w:eastAsia="微软雅黑" w:hAnsi="微软雅黑"/>
          <w:sz w:val="18"/>
          <w:szCs w:val="18"/>
        </w:rPr>
      </w:pPr>
    </w:p>
    <w:p w:rsidR="00AB2CC6" w:rsidRPr="00941815" w:rsidRDefault="00941815" w:rsidP="00AB2CC6">
      <w:pPr>
        <w:pStyle w:val="a3"/>
        <w:numPr>
          <w:ilvl w:val="0"/>
          <w:numId w:val="1"/>
        </w:numPr>
        <w:ind w:firstLineChars="0"/>
        <w:rPr>
          <w:rFonts w:ascii="微软雅黑" w:eastAsia="微软雅黑" w:hAnsi="微软雅黑"/>
          <w:sz w:val="20"/>
          <w:szCs w:val="20"/>
          <w:highlight w:val="yellow"/>
        </w:rPr>
      </w:pPr>
      <w:r w:rsidRPr="00941815">
        <w:rPr>
          <w:rFonts w:ascii="微软雅黑" w:eastAsia="微软雅黑" w:hAnsi="微软雅黑" w:hint="eastAsia"/>
          <w:sz w:val="20"/>
          <w:szCs w:val="20"/>
          <w:highlight w:val="yellow"/>
        </w:rPr>
        <w:t>数据库建立索引得优点有哪些？</w:t>
      </w:r>
    </w:p>
    <w:p w:rsidR="00941815" w:rsidRPr="00941815" w:rsidRDefault="00941815" w:rsidP="00941815">
      <w:pPr>
        <w:rPr>
          <w:rFonts w:ascii="微软雅黑" w:eastAsia="微软雅黑" w:hAnsi="微软雅黑"/>
          <w:sz w:val="18"/>
          <w:szCs w:val="18"/>
        </w:rPr>
      </w:pPr>
      <w:r w:rsidRPr="00941815">
        <w:rPr>
          <w:rFonts w:ascii="微软雅黑" w:eastAsia="微软雅黑" w:hAnsi="微软雅黑" w:hint="eastAsia"/>
          <w:sz w:val="18"/>
          <w:szCs w:val="18"/>
        </w:rPr>
        <w:t xml:space="preserve">第一，通过创建唯一性索引，可以保证数据库表中每一行数据的唯一性。 </w:t>
      </w:r>
    </w:p>
    <w:p w:rsidR="00941815" w:rsidRPr="00941815" w:rsidRDefault="00941815" w:rsidP="00941815">
      <w:pPr>
        <w:rPr>
          <w:rFonts w:ascii="微软雅黑" w:eastAsia="微软雅黑" w:hAnsi="微软雅黑"/>
          <w:sz w:val="18"/>
          <w:szCs w:val="18"/>
        </w:rPr>
      </w:pPr>
      <w:r w:rsidRPr="00941815">
        <w:rPr>
          <w:rFonts w:ascii="微软雅黑" w:eastAsia="微软雅黑" w:hAnsi="微软雅黑" w:hint="eastAsia"/>
          <w:sz w:val="18"/>
          <w:szCs w:val="18"/>
        </w:rPr>
        <w:t xml:space="preserve">第二，可以大大加快数据的检索速度，这也是创建索引的最主要的原因。 </w:t>
      </w:r>
    </w:p>
    <w:p w:rsidR="00941815" w:rsidRPr="00941815" w:rsidRDefault="00941815" w:rsidP="00941815">
      <w:pPr>
        <w:rPr>
          <w:rFonts w:ascii="微软雅黑" w:eastAsia="微软雅黑" w:hAnsi="微软雅黑"/>
          <w:sz w:val="18"/>
          <w:szCs w:val="18"/>
        </w:rPr>
      </w:pPr>
      <w:r w:rsidRPr="00941815">
        <w:rPr>
          <w:rFonts w:ascii="微软雅黑" w:eastAsia="微软雅黑" w:hAnsi="微软雅黑" w:hint="eastAsia"/>
          <w:sz w:val="18"/>
          <w:szCs w:val="18"/>
        </w:rPr>
        <w:t xml:space="preserve">第三，可以加速表和表之间的连接，特别是在实现数据的参考完整性方面特别有意义。 </w:t>
      </w:r>
    </w:p>
    <w:p w:rsidR="00941815" w:rsidRPr="00941815" w:rsidRDefault="00941815" w:rsidP="00941815">
      <w:pPr>
        <w:rPr>
          <w:rFonts w:ascii="微软雅黑" w:eastAsia="微软雅黑" w:hAnsi="微软雅黑"/>
          <w:sz w:val="18"/>
          <w:szCs w:val="18"/>
        </w:rPr>
      </w:pPr>
      <w:r w:rsidRPr="00941815">
        <w:rPr>
          <w:rFonts w:ascii="微软雅黑" w:eastAsia="微软雅黑" w:hAnsi="微软雅黑" w:hint="eastAsia"/>
          <w:sz w:val="18"/>
          <w:szCs w:val="18"/>
        </w:rPr>
        <w:lastRenderedPageBreak/>
        <w:t xml:space="preserve">第四，在使用分组和排序 子句进行数据检索时，同样可以显著减少查询中分组和排序的时间。 </w:t>
      </w:r>
    </w:p>
    <w:p w:rsidR="00941815" w:rsidRDefault="00941815" w:rsidP="00941815">
      <w:pPr>
        <w:rPr>
          <w:rFonts w:ascii="微软雅黑" w:eastAsia="微软雅黑" w:hAnsi="微软雅黑"/>
          <w:sz w:val="18"/>
          <w:szCs w:val="18"/>
        </w:rPr>
      </w:pPr>
      <w:r w:rsidRPr="00941815">
        <w:rPr>
          <w:rFonts w:ascii="微软雅黑" w:eastAsia="微软雅黑" w:hAnsi="微软雅黑" w:hint="eastAsia"/>
          <w:sz w:val="18"/>
          <w:szCs w:val="18"/>
        </w:rPr>
        <w:t>第五，通过使用索引，可以在查询的过程中，使用优化隐藏器，提高系统的性能。</w:t>
      </w:r>
    </w:p>
    <w:p w:rsidR="00941815" w:rsidRDefault="00941815" w:rsidP="00941815">
      <w:pPr>
        <w:rPr>
          <w:rFonts w:ascii="微软雅黑" w:eastAsia="微软雅黑" w:hAnsi="微软雅黑"/>
          <w:sz w:val="18"/>
          <w:szCs w:val="18"/>
        </w:rPr>
      </w:pPr>
    </w:p>
    <w:p w:rsidR="005954B4" w:rsidRDefault="005954B4" w:rsidP="005954B4">
      <w:pPr>
        <w:pStyle w:val="a3"/>
        <w:numPr>
          <w:ilvl w:val="0"/>
          <w:numId w:val="1"/>
        </w:numPr>
        <w:ind w:firstLineChars="0"/>
        <w:rPr>
          <w:rFonts w:ascii="微软雅黑" w:eastAsia="微软雅黑" w:hAnsi="微软雅黑"/>
          <w:sz w:val="20"/>
          <w:szCs w:val="20"/>
          <w:highlight w:val="yellow"/>
        </w:rPr>
      </w:pPr>
      <w:r w:rsidRPr="005954B4">
        <w:rPr>
          <w:rFonts w:ascii="微软雅黑" w:eastAsia="微软雅黑" w:hAnsi="微软雅黑" w:hint="eastAsia"/>
          <w:sz w:val="20"/>
          <w:szCs w:val="20"/>
          <w:highlight w:val="yellow"/>
        </w:rPr>
        <w:t>什么是扇入  什么是扇出？</w:t>
      </w:r>
    </w:p>
    <w:p w:rsidR="00D72A47" w:rsidRDefault="005954B4" w:rsidP="005954B4">
      <w:pPr>
        <w:rPr>
          <w:rFonts w:ascii="微软雅黑" w:eastAsia="微软雅黑" w:hAnsi="微软雅黑"/>
          <w:sz w:val="18"/>
          <w:szCs w:val="18"/>
        </w:rPr>
      </w:pPr>
      <w:r w:rsidRPr="00D72A47">
        <w:rPr>
          <w:rFonts w:ascii="微软雅黑" w:eastAsia="微软雅黑" w:hAnsi="微软雅黑" w:hint="eastAsia"/>
          <w:sz w:val="18"/>
          <w:szCs w:val="18"/>
        </w:rPr>
        <w:t>扇入：</w:t>
      </w:r>
      <w:r w:rsidR="00D72A47" w:rsidRPr="00D72A47">
        <w:rPr>
          <w:rFonts w:ascii="微软雅黑" w:eastAsia="微软雅黑" w:hAnsi="微软雅黑" w:hint="eastAsia"/>
          <w:sz w:val="18"/>
          <w:szCs w:val="18"/>
        </w:rPr>
        <w:t>被测模块被调用的次数   扇出：被测模块调用其他模块的数目</w:t>
      </w:r>
    </w:p>
    <w:p w:rsidR="00D72A47" w:rsidRPr="00D72A47" w:rsidRDefault="00D72A47" w:rsidP="005954B4">
      <w:pPr>
        <w:rPr>
          <w:rFonts w:ascii="微软雅黑" w:eastAsia="微软雅黑" w:hAnsi="微软雅黑"/>
          <w:sz w:val="18"/>
          <w:szCs w:val="18"/>
        </w:rPr>
      </w:pPr>
    </w:p>
    <w:p w:rsidR="005954B4" w:rsidRPr="00AD16CE" w:rsidRDefault="00941F87" w:rsidP="00D72A47">
      <w:pPr>
        <w:pStyle w:val="a3"/>
        <w:numPr>
          <w:ilvl w:val="0"/>
          <w:numId w:val="1"/>
        </w:numPr>
        <w:ind w:firstLineChars="0"/>
        <w:rPr>
          <w:rFonts w:ascii="微软雅黑" w:eastAsia="微软雅黑" w:hAnsi="微软雅黑"/>
          <w:sz w:val="20"/>
          <w:szCs w:val="20"/>
          <w:highlight w:val="yellow"/>
        </w:rPr>
      </w:pPr>
      <w:r w:rsidRPr="00AD16CE">
        <w:rPr>
          <w:rFonts w:ascii="微软雅黑" w:eastAsia="微软雅黑" w:hAnsi="微软雅黑" w:hint="eastAsia"/>
          <w:sz w:val="20"/>
          <w:szCs w:val="20"/>
          <w:highlight w:val="yellow"/>
        </w:rPr>
        <w:t>LoadRunner进行测试的流程？</w:t>
      </w:r>
    </w:p>
    <w:p w:rsidR="00D62719" w:rsidRDefault="00941F87" w:rsidP="00AD16CE">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用户动作的设计；</w:t>
      </w:r>
    </w:p>
    <w:p w:rsidR="00D62719" w:rsidRDefault="00941F87" w:rsidP="00D62719">
      <w:pPr>
        <w:rPr>
          <w:rFonts w:ascii="微软雅黑" w:eastAsia="微软雅黑" w:hAnsi="微软雅黑"/>
          <w:sz w:val="18"/>
          <w:szCs w:val="18"/>
        </w:rPr>
      </w:pPr>
      <w:r w:rsidRPr="00D62719">
        <w:rPr>
          <w:rFonts w:ascii="微软雅黑" w:eastAsia="微软雅黑" w:hAnsi="微软雅黑" w:hint="eastAsia"/>
          <w:sz w:val="18"/>
          <w:szCs w:val="18"/>
        </w:rPr>
        <w:t>2.</w:t>
      </w:r>
      <w:r w:rsidRPr="00D62719">
        <w:rPr>
          <w:rFonts w:ascii="微软雅黑" w:eastAsia="微软雅黑" w:hAnsi="微软雅黑"/>
          <w:sz w:val="18"/>
          <w:szCs w:val="18"/>
        </w:rPr>
        <w:t xml:space="preserve"> </w:t>
      </w:r>
      <w:r w:rsidRPr="00D62719">
        <w:rPr>
          <w:rFonts w:ascii="微软雅黑" w:eastAsia="微软雅黑" w:hAnsi="微软雅黑" w:hint="eastAsia"/>
          <w:sz w:val="18"/>
          <w:szCs w:val="18"/>
        </w:rPr>
        <w:t xml:space="preserve">场景设计； </w:t>
      </w:r>
    </w:p>
    <w:p w:rsidR="00AD16CE" w:rsidRPr="00D62719" w:rsidRDefault="00941F87" w:rsidP="00D62719">
      <w:pPr>
        <w:rPr>
          <w:rFonts w:ascii="微软雅黑" w:eastAsia="微软雅黑" w:hAnsi="微软雅黑"/>
          <w:sz w:val="18"/>
          <w:szCs w:val="18"/>
        </w:rPr>
      </w:pPr>
      <w:r w:rsidRPr="00D62719">
        <w:rPr>
          <w:rFonts w:ascii="微软雅黑" w:eastAsia="微软雅黑" w:hAnsi="微软雅黑" w:hint="eastAsia"/>
          <w:sz w:val="18"/>
          <w:szCs w:val="18"/>
        </w:rPr>
        <w:t>3.</w:t>
      </w:r>
      <w:r w:rsidRPr="00D62719">
        <w:rPr>
          <w:rFonts w:ascii="微软雅黑" w:eastAsia="微软雅黑" w:hAnsi="微软雅黑"/>
          <w:sz w:val="18"/>
          <w:szCs w:val="18"/>
        </w:rPr>
        <w:t xml:space="preserve"> </w:t>
      </w:r>
      <w:r w:rsidRPr="00D62719">
        <w:rPr>
          <w:rFonts w:ascii="微软雅黑" w:eastAsia="微软雅黑" w:hAnsi="微软雅黑" w:hint="eastAsia"/>
          <w:sz w:val="18"/>
          <w:szCs w:val="18"/>
        </w:rPr>
        <w:t>测试数据的分析</w:t>
      </w:r>
    </w:p>
    <w:p w:rsidR="00D62719" w:rsidRDefault="00D62719" w:rsidP="00D62719">
      <w:pPr>
        <w:rPr>
          <w:rFonts w:ascii="微软雅黑" w:eastAsia="微软雅黑" w:hAnsi="微软雅黑"/>
          <w:sz w:val="18"/>
          <w:szCs w:val="18"/>
        </w:rPr>
      </w:pPr>
    </w:p>
    <w:p w:rsidR="00D62719" w:rsidRDefault="00D62719" w:rsidP="00D62719">
      <w:pPr>
        <w:rPr>
          <w:rFonts w:ascii="微软雅黑" w:eastAsia="微软雅黑" w:hAnsi="微软雅黑"/>
          <w:sz w:val="18"/>
          <w:szCs w:val="18"/>
        </w:rPr>
      </w:pPr>
    </w:p>
    <w:p w:rsidR="00D62719" w:rsidRPr="00D62719" w:rsidRDefault="00D62719" w:rsidP="00D62719">
      <w:pPr>
        <w:rPr>
          <w:rFonts w:ascii="微软雅黑" w:eastAsia="微软雅黑" w:hAnsi="微软雅黑"/>
          <w:sz w:val="18"/>
          <w:szCs w:val="18"/>
        </w:rPr>
      </w:pPr>
    </w:p>
    <w:p w:rsidR="00AD16CE" w:rsidRPr="00EF688E" w:rsidRDefault="00EA24AD" w:rsidP="00D62719">
      <w:pPr>
        <w:pStyle w:val="a3"/>
        <w:numPr>
          <w:ilvl w:val="0"/>
          <w:numId w:val="1"/>
        </w:numPr>
        <w:ind w:firstLineChars="0"/>
        <w:rPr>
          <w:rFonts w:ascii="微软雅黑" w:eastAsia="微软雅黑" w:hAnsi="微软雅黑"/>
          <w:sz w:val="20"/>
          <w:szCs w:val="20"/>
          <w:highlight w:val="yellow"/>
        </w:rPr>
      </w:pPr>
      <w:r w:rsidRPr="00EF688E">
        <w:rPr>
          <w:rFonts w:ascii="微软雅黑" w:eastAsia="微软雅黑" w:hAnsi="微软雅黑" w:hint="eastAsia"/>
          <w:sz w:val="20"/>
          <w:szCs w:val="20"/>
          <w:highlight w:val="yellow"/>
        </w:rPr>
        <w:t xml:space="preserve">TestDirector有什么功能？ </w:t>
      </w:r>
      <w:r w:rsidR="00D62719" w:rsidRPr="00EF688E">
        <w:rPr>
          <w:rFonts w:ascii="微软雅黑" w:eastAsia="微软雅黑" w:hAnsi="微软雅黑"/>
          <w:sz w:val="20"/>
          <w:szCs w:val="20"/>
          <w:highlight w:val="yellow"/>
        </w:rPr>
        <w:t xml:space="preserve"> </w:t>
      </w:r>
      <w:r w:rsidR="00D62719" w:rsidRPr="00EF688E">
        <w:rPr>
          <w:rFonts w:ascii="微软雅黑" w:eastAsia="微软雅黑" w:hAnsi="微软雅黑" w:hint="eastAsia"/>
          <w:sz w:val="20"/>
          <w:szCs w:val="20"/>
          <w:highlight w:val="yellow"/>
        </w:rPr>
        <w:t>怎么对软件测试流程进行管理</w:t>
      </w:r>
    </w:p>
    <w:p w:rsidR="00D62719" w:rsidRDefault="00D62719" w:rsidP="00D62719">
      <w:pPr>
        <w:rPr>
          <w:rFonts w:ascii="微软雅黑" w:eastAsia="微软雅黑" w:hAnsi="微软雅黑"/>
          <w:sz w:val="18"/>
          <w:szCs w:val="18"/>
        </w:rPr>
      </w:pPr>
      <w:r w:rsidRPr="00D62719">
        <w:rPr>
          <w:rFonts w:ascii="微软雅黑" w:eastAsia="微软雅黑" w:hAnsi="微软雅黑"/>
          <w:sz w:val="18"/>
          <w:szCs w:val="18"/>
        </w:rPr>
        <w:t>TD是全球最大的</w:t>
      </w:r>
      <w:hyperlink r:id="rId9" w:tgtFrame="_blank" w:history="1">
        <w:r w:rsidRPr="00D62719">
          <w:rPr>
            <w:rFonts w:ascii="微软雅黑" w:eastAsia="微软雅黑" w:hAnsi="微软雅黑"/>
            <w:sz w:val="18"/>
            <w:szCs w:val="18"/>
          </w:rPr>
          <w:t>软件测试工具</w:t>
        </w:r>
      </w:hyperlink>
      <w:r w:rsidRPr="00D62719">
        <w:rPr>
          <w:rFonts w:ascii="微软雅黑" w:eastAsia="微软雅黑" w:hAnsi="微软雅黑"/>
          <w:sz w:val="18"/>
          <w:szCs w:val="18"/>
        </w:rPr>
        <w:t>提供商</w:t>
      </w:r>
      <w:hyperlink r:id="rId10" w:tgtFrame="_blank" w:history="1">
        <w:r w:rsidRPr="00D62719">
          <w:rPr>
            <w:rFonts w:ascii="微软雅黑" w:eastAsia="微软雅黑" w:hAnsi="微软雅黑"/>
            <w:sz w:val="18"/>
            <w:szCs w:val="18"/>
          </w:rPr>
          <w:t>Mercury</w:t>
        </w:r>
      </w:hyperlink>
      <w:r w:rsidRPr="00D62719">
        <w:rPr>
          <w:rFonts w:ascii="微软雅黑" w:eastAsia="微软雅黑" w:hAnsi="微软雅黑"/>
          <w:sz w:val="18"/>
          <w:szCs w:val="18"/>
        </w:rPr>
        <w:t> Interactive公司生产的企业级测试管理工具，也是业界第一个基于Web的测试管理系统,它可以在您公司内部或外部进行全球范围内测试的管理。通过在一个整体的应用系统中集成了测试管理的各个部分，包括</w:t>
      </w:r>
      <w:hyperlink r:id="rId11" w:tgtFrame="_blank" w:history="1">
        <w:r w:rsidRPr="00D62719">
          <w:rPr>
            <w:rFonts w:ascii="微软雅黑" w:eastAsia="微软雅黑" w:hAnsi="微软雅黑"/>
            <w:sz w:val="18"/>
            <w:szCs w:val="18"/>
          </w:rPr>
          <w:t>需求管理</w:t>
        </w:r>
      </w:hyperlink>
      <w:r w:rsidRPr="00D62719">
        <w:rPr>
          <w:rFonts w:ascii="微软雅黑" w:eastAsia="微软雅黑" w:hAnsi="微软雅黑"/>
          <w:sz w:val="18"/>
          <w:szCs w:val="18"/>
        </w:rPr>
        <w:t>，</w:t>
      </w:r>
      <w:hyperlink r:id="rId12" w:tgtFrame="_blank" w:history="1">
        <w:r w:rsidRPr="00D62719">
          <w:rPr>
            <w:rFonts w:ascii="微软雅黑" w:eastAsia="微软雅黑" w:hAnsi="微软雅黑"/>
            <w:sz w:val="18"/>
            <w:szCs w:val="18"/>
          </w:rPr>
          <w:t>测试计划</w:t>
        </w:r>
      </w:hyperlink>
      <w:r w:rsidRPr="00D62719">
        <w:rPr>
          <w:rFonts w:ascii="微软雅黑" w:eastAsia="微软雅黑" w:hAnsi="微软雅黑"/>
          <w:sz w:val="18"/>
          <w:szCs w:val="18"/>
        </w:rPr>
        <w:t>，测试执行以及错误跟踪等功能，TD极大地加速了</w:t>
      </w:r>
      <w:hyperlink r:id="rId13" w:tgtFrame="_blank" w:history="1">
        <w:r w:rsidRPr="00D62719">
          <w:rPr>
            <w:rFonts w:ascii="微软雅黑" w:eastAsia="微软雅黑" w:hAnsi="微软雅黑"/>
            <w:sz w:val="18"/>
            <w:szCs w:val="18"/>
          </w:rPr>
          <w:t>测试过程</w:t>
        </w:r>
      </w:hyperlink>
      <w:r w:rsidRPr="00D62719">
        <w:rPr>
          <w:rFonts w:ascii="微软雅黑" w:eastAsia="微软雅黑" w:hAnsi="微软雅黑"/>
          <w:sz w:val="18"/>
          <w:szCs w:val="18"/>
        </w:rPr>
        <w:t>。</w:t>
      </w:r>
    </w:p>
    <w:p w:rsidR="00D62719" w:rsidRPr="00D62719" w:rsidRDefault="00D62719" w:rsidP="00D62719">
      <w:pPr>
        <w:pStyle w:val="a7"/>
        <w:spacing w:before="0" w:beforeAutospacing="0" w:after="0" w:afterAutospacing="0" w:line="360" w:lineRule="atLeast"/>
        <w:rPr>
          <w:rFonts w:ascii="微软雅黑" w:eastAsia="微软雅黑" w:hAnsi="微软雅黑" w:cstheme="minorBidi"/>
          <w:kern w:val="2"/>
          <w:sz w:val="18"/>
          <w:szCs w:val="18"/>
        </w:rPr>
      </w:pPr>
      <w:r w:rsidRPr="00EF688E">
        <w:rPr>
          <w:rFonts w:ascii="微软雅黑" w:eastAsia="微软雅黑" w:hAnsi="微软雅黑" w:cstheme="minorBidi"/>
          <w:kern w:val="2"/>
          <w:sz w:val="18"/>
          <w:szCs w:val="18"/>
          <w:highlight w:val="cyan"/>
        </w:rPr>
        <w:t>TestDirector也是MI的老产品之一，其目的就是管理测试需求、测试计划及缺陷跟踪分析等。本人了解过TD 7.6和8.0 （8.2），记得之后TestDirector应该没有更新，取而代之的是现在的</w:t>
      </w:r>
      <w:r w:rsidRPr="00EF688E">
        <w:rPr>
          <w:rFonts w:ascii="微软雅黑" w:eastAsia="微软雅黑" w:hAnsi="微软雅黑" w:cstheme="minorBidi"/>
          <w:kern w:val="2"/>
          <w:sz w:val="18"/>
          <w:szCs w:val="18"/>
          <w:highlight w:val="yellow"/>
        </w:rPr>
        <w:t>Quality Center</w:t>
      </w:r>
      <w:r w:rsidRPr="00EF688E">
        <w:rPr>
          <w:rFonts w:ascii="微软雅黑" w:eastAsia="微软雅黑" w:hAnsi="微软雅黑" w:cstheme="minorBidi"/>
          <w:kern w:val="2"/>
          <w:sz w:val="18"/>
          <w:szCs w:val="18"/>
          <w:highlight w:val="cyan"/>
        </w:rPr>
        <w:t>。</w:t>
      </w:r>
    </w:p>
    <w:p w:rsidR="00D62719" w:rsidRPr="00D62719" w:rsidRDefault="00D62719" w:rsidP="00D62719">
      <w:pPr>
        <w:pStyle w:val="a7"/>
        <w:spacing w:before="0" w:beforeAutospacing="0" w:after="0" w:afterAutospacing="0" w:line="360" w:lineRule="atLeast"/>
        <w:rPr>
          <w:rFonts w:ascii="微软雅黑" w:eastAsia="微软雅黑" w:hAnsi="微软雅黑" w:cstheme="minorBidi"/>
          <w:kern w:val="2"/>
          <w:sz w:val="18"/>
          <w:szCs w:val="18"/>
        </w:rPr>
      </w:pPr>
      <w:r w:rsidRPr="00D62719">
        <w:rPr>
          <w:rFonts w:ascii="微软雅黑" w:eastAsia="微软雅黑" w:hAnsi="微软雅黑" w:cstheme="minorBidi"/>
          <w:kern w:val="2"/>
          <w:sz w:val="18"/>
          <w:szCs w:val="18"/>
        </w:rPr>
        <w:t>下面分享一些很早前我查找过的资料。</w:t>
      </w:r>
    </w:p>
    <w:p w:rsidR="00EF688E" w:rsidRDefault="00D62719" w:rsidP="00BB26BD">
      <w:pPr>
        <w:pStyle w:val="a7"/>
        <w:spacing w:before="0" w:beforeAutospacing="0" w:after="0" w:afterAutospacing="0" w:line="360" w:lineRule="atLeast"/>
        <w:rPr>
          <w:rFonts w:ascii="微软雅黑" w:eastAsia="微软雅黑" w:hAnsi="微软雅黑" w:cstheme="minorBidi"/>
          <w:kern w:val="2"/>
          <w:sz w:val="18"/>
          <w:szCs w:val="18"/>
        </w:rPr>
      </w:pPr>
      <w:r w:rsidRPr="00D62719">
        <w:rPr>
          <w:rFonts w:ascii="微软雅黑" w:eastAsia="微软雅黑" w:hAnsi="微软雅黑" w:cstheme="minorBidi"/>
          <w:kern w:val="2"/>
          <w:sz w:val="18"/>
          <w:szCs w:val="18"/>
        </w:rPr>
        <w:t>HP TestDirector 的五个模块——服务</w:t>
      </w:r>
      <w:hyperlink r:id="rId14" w:tgtFrame="_self" w:history="1">
        <w:r w:rsidRPr="00D62719">
          <w:rPr>
            <w:rFonts w:ascii="微软雅黑" w:eastAsia="微软雅黑" w:hAnsi="微软雅黑" w:cstheme="minorBidi"/>
            <w:b/>
            <w:bCs/>
            <w:kern w:val="2"/>
            <w:sz w:val="18"/>
            <w:szCs w:val="18"/>
          </w:rPr>
          <w:t>测试管理</w:t>
        </w:r>
      </w:hyperlink>
      <w:r w:rsidRPr="00D62719">
        <w:rPr>
          <w:rFonts w:ascii="微软雅黑" w:eastAsia="微软雅黑" w:hAnsi="微软雅黑" w:cstheme="minorBidi"/>
          <w:kern w:val="2"/>
          <w:sz w:val="18"/>
          <w:szCs w:val="18"/>
        </w:rPr>
        <w:t>器、</w:t>
      </w:r>
      <w:hyperlink r:id="rId15" w:tgtFrame="_self" w:history="1">
        <w:r w:rsidRPr="00D62719">
          <w:rPr>
            <w:rFonts w:ascii="微软雅黑" w:eastAsia="微软雅黑" w:hAnsi="微软雅黑" w:cstheme="minorBidi"/>
            <w:b/>
            <w:bCs/>
            <w:kern w:val="2"/>
            <w:sz w:val="18"/>
            <w:szCs w:val="18"/>
          </w:rPr>
          <w:t>需求管理</w:t>
        </w:r>
      </w:hyperlink>
      <w:r w:rsidRPr="00D62719">
        <w:rPr>
          <w:rFonts w:ascii="微软雅黑" w:eastAsia="微软雅黑" w:hAnsi="微软雅黑" w:cstheme="minorBidi"/>
          <w:kern w:val="2"/>
          <w:sz w:val="18"/>
          <w:szCs w:val="18"/>
        </w:rPr>
        <w:t>器、测试计划、测试实验室和</w:t>
      </w:r>
      <w:hyperlink r:id="rId16" w:tgtFrame="_self" w:history="1">
        <w:r w:rsidRPr="00D62719">
          <w:rPr>
            <w:rFonts w:ascii="微软雅黑" w:eastAsia="微软雅黑" w:hAnsi="微软雅黑" w:cstheme="minorBidi"/>
            <w:b/>
            <w:bCs/>
            <w:kern w:val="2"/>
            <w:sz w:val="18"/>
            <w:szCs w:val="18"/>
          </w:rPr>
          <w:t>缺陷管理</w:t>
        </w:r>
      </w:hyperlink>
      <w:r w:rsidRPr="00D62719">
        <w:rPr>
          <w:rFonts w:ascii="微软雅黑" w:eastAsia="微软雅黑" w:hAnsi="微软雅黑" w:cstheme="minorBidi"/>
          <w:kern w:val="2"/>
          <w:sz w:val="18"/>
          <w:szCs w:val="18"/>
        </w:rPr>
        <w:t>器紧密集成在一起，从而保证了各个测试阶段之间顺畅的信息流。它完全基于</w:t>
      </w:r>
      <w:hyperlink r:id="rId17" w:tgtFrame="_self" w:history="1">
        <w:r w:rsidRPr="00D62719">
          <w:rPr>
            <w:rFonts w:ascii="微软雅黑" w:eastAsia="微软雅黑" w:hAnsi="微软雅黑" w:cstheme="minorBidi"/>
            <w:b/>
            <w:bCs/>
            <w:kern w:val="2"/>
            <w:sz w:val="18"/>
            <w:szCs w:val="18"/>
          </w:rPr>
          <w:t>web</w:t>
        </w:r>
      </w:hyperlink>
      <w:r w:rsidRPr="00D62719">
        <w:rPr>
          <w:rFonts w:ascii="微软雅黑" w:eastAsia="微软雅黑" w:hAnsi="微软雅黑" w:cstheme="minorBidi"/>
          <w:kern w:val="2"/>
          <w:sz w:val="18"/>
          <w:szCs w:val="18"/>
        </w:rPr>
        <w:t>，支持分散的测试团队之间高水平的沟通与合作，促使形成更有效的、效率更高的全球应用软件测试流程。这种集成的解决方案可以实时了解相互关联的应用质量元素的改动信息。</w:t>
      </w:r>
    </w:p>
    <w:p w:rsidR="00BB26BD" w:rsidRPr="00BB26BD" w:rsidRDefault="00BB26BD" w:rsidP="00BB26BD">
      <w:pPr>
        <w:pStyle w:val="a7"/>
        <w:spacing w:before="0" w:beforeAutospacing="0" w:after="0" w:afterAutospacing="0" w:line="360" w:lineRule="atLeast"/>
        <w:ind w:firstLine="360"/>
        <w:rPr>
          <w:rFonts w:ascii="微软雅黑" w:eastAsia="微软雅黑" w:hAnsi="微软雅黑" w:cstheme="minorBidi"/>
          <w:kern w:val="2"/>
          <w:sz w:val="18"/>
          <w:szCs w:val="18"/>
        </w:rPr>
      </w:pPr>
    </w:p>
    <w:p w:rsidR="007A7B46" w:rsidRPr="007A7B46" w:rsidRDefault="00EF688E" w:rsidP="00D62719">
      <w:pPr>
        <w:rPr>
          <w:rFonts w:ascii="微软雅黑" w:eastAsia="微软雅黑" w:hAnsi="微软雅黑"/>
          <w:sz w:val="18"/>
          <w:szCs w:val="18"/>
        </w:rPr>
      </w:pPr>
      <w:r w:rsidRPr="007A7B46">
        <w:rPr>
          <w:rFonts w:ascii="微软雅黑" w:eastAsia="微软雅黑" w:hAnsi="微软雅黑" w:hint="eastAsia"/>
          <w:sz w:val="18"/>
          <w:szCs w:val="18"/>
          <w:highlight w:val="yellow"/>
        </w:rPr>
        <w:t>69.</w:t>
      </w:r>
      <w:r w:rsidRPr="007A7B46">
        <w:rPr>
          <w:rFonts w:ascii="微软雅黑" w:eastAsia="微软雅黑" w:hAnsi="微软雅黑"/>
          <w:sz w:val="18"/>
          <w:szCs w:val="18"/>
          <w:highlight w:val="yellow"/>
        </w:rPr>
        <w:t xml:space="preserve"> </w:t>
      </w:r>
      <w:r w:rsidR="007A7B46" w:rsidRPr="007A7B46">
        <w:rPr>
          <w:rFonts w:ascii="微软雅黑" w:eastAsia="微软雅黑" w:hAnsi="微软雅黑" w:hint="eastAsia"/>
          <w:sz w:val="18"/>
          <w:szCs w:val="18"/>
          <w:highlight w:val="yellow"/>
        </w:rPr>
        <w:t>给你一个微博的聊天窗口有</w:t>
      </w:r>
      <w:r w:rsidR="007A7B46" w:rsidRPr="00E44740">
        <w:rPr>
          <w:rFonts w:ascii="微软雅黑" w:eastAsia="微软雅黑" w:hAnsi="微软雅黑" w:hint="eastAsia"/>
          <w:sz w:val="18"/>
          <w:szCs w:val="18"/>
          <w:highlight w:val="magenta"/>
        </w:rPr>
        <w:t>发送按钮</w:t>
      </w:r>
      <w:r w:rsidR="007A7B46" w:rsidRPr="007A7B46">
        <w:rPr>
          <w:rFonts w:ascii="微软雅黑" w:eastAsia="微软雅黑" w:hAnsi="微软雅黑" w:hint="eastAsia"/>
          <w:sz w:val="18"/>
          <w:szCs w:val="18"/>
          <w:highlight w:val="yellow"/>
        </w:rPr>
        <w:t>，</w:t>
      </w:r>
      <w:r w:rsidR="007A7B46" w:rsidRPr="00E44740">
        <w:rPr>
          <w:rFonts w:ascii="微软雅黑" w:eastAsia="微软雅黑" w:hAnsi="微软雅黑" w:hint="eastAsia"/>
          <w:sz w:val="18"/>
          <w:szCs w:val="18"/>
          <w:highlight w:val="magenta"/>
        </w:rPr>
        <w:t>表情按钮</w:t>
      </w:r>
      <w:r w:rsidR="007A7B46" w:rsidRPr="007A7B46">
        <w:rPr>
          <w:rFonts w:ascii="微软雅黑" w:eastAsia="微软雅黑" w:hAnsi="微软雅黑" w:hint="eastAsia"/>
          <w:sz w:val="18"/>
          <w:szCs w:val="18"/>
          <w:highlight w:val="yellow"/>
        </w:rPr>
        <w:t>，只能</w:t>
      </w:r>
      <w:r w:rsidR="007A7B46" w:rsidRPr="00E44740">
        <w:rPr>
          <w:rFonts w:ascii="微软雅黑" w:eastAsia="微软雅黑" w:hAnsi="微软雅黑" w:hint="eastAsia"/>
          <w:sz w:val="18"/>
          <w:szCs w:val="18"/>
          <w:highlight w:val="magenta"/>
        </w:rPr>
        <w:t>选着一个表情</w:t>
      </w:r>
      <w:r w:rsidR="007A7B46" w:rsidRPr="007A7B46">
        <w:rPr>
          <w:rFonts w:ascii="微软雅黑" w:eastAsia="微软雅黑" w:hAnsi="微软雅黑" w:hint="eastAsia"/>
          <w:sz w:val="18"/>
          <w:szCs w:val="18"/>
          <w:highlight w:val="yellow"/>
        </w:rPr>
        <w:t>，还有只能</w:t>
      </w:r>
      <w:r w:rsidR="007A7B46" w:rsidRPr="00E44740">
        <w:rPr>
          <w:rFonts w:ascii="微软雅黑" w:eastAsia="微软雅黑" w:hAnsi="微软雅黑" w:hint="eastAsia"/>
          <w:sz w:val="18"/>
          <w:szCs w:val="18"/>
          <w:highlight w:val="magenta"/>
        </w:rPr>
        <w:t>发送200字</w:t>
      </w:r>
      <w:r w:rsidR="007A7B46" w:rsidRPr="007A7B46">
        <w:rPr>
          <w:rFonts w:ascii="微软雅黑" w:eastAsia="微软雅黑" w:hAnsi="微软雅黑" w:hint="eastAsia"/>
          <w:sz w:val="18"/>
          <w:szCs w:val="18"/>
          <w:highlight w:val="yellow"/>
        </w:rPr>
        <w:t>，</w:t>
      </w:r>
      <w:r w:rsidR="007A7B46" w:rsidRPr="00E44740">
        <w:rPr>
          <w:rFonts w:ascii="微软雅黑" w:eastAsia="微软雅黑" w:hAnsi="微软雅黑" w:hint="eastAsia"/>
          <w:sz w:val="18"/>
          <w:szCs w:val="18"/>
          <w:highlight w:val="magenta"/>
        </w:rPr>
        <w:t>图片按钮</w:t>
      </w:r>
      <w:r w:rsidR="007A7B46" w:rsidRPr="007A7B46">
        <w:rPr>
          <w:rFonts w:ascii="微软雅黑" w:eastAsia="微软雅黑" w:hAnsi="微软雅黑" w:hint="eastAsia"/>
          <w:sz w:val="18"/>
          <w:szCs w:val="18"/>
          <w:highlight w:val="yellow"/>
        </w:rPr>
        <w:t>，选着图片弹出</w:t>
      </w:r>
      <w:r w:rsidR="007A7B46" w:rsidRPr="00E44740">
        <w:rPr>
          <w:rFonts w:ascii="微软雅黑" w:eastAsia="微软雅黑" w:hAnsi="微软雅黑" w:hint="eastAsia"/>
          <w:sz w:val="18"/>
          <w:szCs w:val="18"/>
          <w:highlight w:val="magenta"/>
        </w:rPr>
        <w:t>windodws文件框</w:t>
      </w:r>
      <w:r w:rsidR="007A7B46" w:rsidRPr="007A7B46">
        <w:rPr>
          <w:rFonts w:ascii="微软雅黑" w:eastAsia="微软雅黑" w:hAnsi="微软雅黑" w:hint="eastAsia"/>
          <w:sz w:val="18"/>
          <w:szCs w:val="18"/>
          <w:highlight w:val="yellow"/>
        </w:rPr>
        <w:t>，图片只支持</w:t>
      </w:r>
      <w:r w:rsidR="007A7B46" w:rsidRPr="00E44740">
        <w:rPr>
          <w:rFonts w:ascii="微软雅黑" w:eastAsia="微软雅黑" w:hAnsi="微软雅黑" w:hint="eastAsia"/>
          <w:sz w:val="18"/>
          <w:szCs w:val="18"/>
          <w:highlight w:val="magenta"/>
        </w:rPr>
        <w:t>png,jpg,gi</w:t>
      </w:r>
      <w:r w:rsidR="007A7B46" w:rsidRPr="007A7B46">
        <w:rPr>
          <w:rFonts w:ascii="微软雅黑" w:eastAsia="微软雅黑" w:hAnsi="微软雅黑" w:hint="eastAsia"/>
          <w:sz w:val="18"/>
          <w:szCs w:val="18"/>
          <w:highlight w:val="yellow"/>
        </w:rPr>
        <w:t>f怎么设计测试用例，能设计多少测试用例</w:t>
      </w:r>
    </w:p>
    <w:p w:rsidR="004E4899" w:rsidRPr="004E4899" w:rsidRDefault="004E4899" w:rsidP="004E4899">
      <w:pPr>
        <w:rPr>
          <w:rFonts w:ascii="微软雅黑" w:eastAsia="微软雅黑" w:hAnsi="微软雅黑"/>
          <w:sz w:val="18"/>
          <w:szCs w:val="18"/>
        </w:rPr>
      </w:pPr>
      <w:r w:rsidRPr="004E4899">
        <w:rPr>
          <w:rFonts w:ascii="微软雅黑" w:eastAsia="微软雅黑" w:hAnsi="微软雅黑" w:hint="eastAsia"/>
          <w:sz w:val="18"/>
          <w:szCs w:val="18"/>
        </w:rPr>
        <w:t>发送按钮</w:t>
      </w:r>
    </w:p>
    <w:p w:rsidR="004E4899" w:rsidRPr="004E4899" w:rsidRDefault="004E4899" w:rsidP="00DB460E">
      <w:pPr>
        <w:ind w:firstLineChars="200" w:firstLine="360"/>
        <w:rPr>
          <w:rFonts w:ascii="微软雅黑" w:eastAsia="微软雅黑" w:hAnsi="微软雅黑"/>
          <w:sz w:val="18"/>
          <w:szCs w:val="18"/>
        </w:rPr>
      </w:pPr>
      <w:r w:rsidRPr="004E4899">
        <w:rPr>
          <w:rFonts w:ascii="微软雅黑" w:eastAsia="微软雅黑" w:hAnsi="微软雅黑" w:hint="eastAsia"/>
          <w:sz w:val="18"/>
          <w:szCs w:val="18"/>
        </w:rPr>
        <w:t>只能发送200个字</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t xml:space="preserve"> </w:t>
      </w:r>
      <w:r w:rsidR="004E4899" w:rsidRPr="004E4899">
        <w:rPr>
          <w:rFonts w:ascii="微软雅黑" w:eastAsia="微软雅黑" w:hAnsi="微软雅黑" w:hint="eastAsia"/>
          <w:sz w:val="18"/>
          <w:szCs w:val="18"/>
        </w:rPr>
        <w:t>编辑&lt;200字文本点击发送</w:t>
      </w:r>
      <w:r>
        <w:rPr>
          <w:rFonts w:ascii="微软雅黑" w:eastAsia="微软雅黑" w:hAnsi="微软雅黑" w:hint="eastAsia"/>
          <w:sz w:val="18"/>
          <w:szCs w:val="18"/>
        </w:rPr>
        <w:t xml:space="preserve">   </w:t>
      </w:r>
      <w:r w:rsidR="004E4899" w:rsidRPr="004E4899">
        <w:rPr>
          <w:rFonts w:ascii="微软雅黑" w:eastAsia="微软雅黑" w:hAnsi="微软雅黑"/>
          <w:sz w:val="18"/>
          <w:szCs w:val="18"/>
        </w:rPr>
        <w:t>pass</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t xml:space="preserve"> </w:t>
      </w:r>
      <w:r w:rsidR="004E4899" w:rsidRPr="004E4899">
        <w:rPr>
          <w:rFonts w:ascii="微软雅黑" w:eastAsia="微软雅黑" w:hAnsi="微软雅黑" w:hint="eastAsia"/>
          <w:sz w:val="18"/>
          <w:szCs w:val="18"/>
        </w:rPr>
        <w:t>编辑&gt;200字文本点击发送</w:t>
      </w:r>
      <w:r>
        <w:rPr>
          <w:rFonts w:ascii="微软雅黑" w:eastAsia="微软雅黑" w:hAnsi="微软雅黑" w:hint="eastAsia"/>
          <w:sz w:val="18"/>
          <w:szCs w:val="18"/>
        </w:rPr>
        <w:t xml:space="preserve">   </w:t>
      </w:r>
      <w:r w:rsidR="004E4899" w:rsidRPr="004E4899">
        <w:rPr>
          <w:rFonts w:ascii="微软雅黑" w:eastAsia="微软雅黑" w:hAnsi="微软雅黑" w:hint="eastAsia"/>
          <w:sz w:val="18"/>
          <w:szCs w:val="18"/>
        </w:rPr>
        <w:t>发送失败</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是否有提示信息</w:t>
      </w:r>
      <w:r>
        <w:rPr>
          <w:rFonts w:ascii="微软雅黑" w:eastAsia="微软雅黑" w:hAnsi="微软雅黑" w:hint="eastAsia"/>
          <w:sz w:val="18"/>
          <w:szCs w:val="18"/>
        </w:rPr>
        <w:t xml:space="preserve">      </w:t>
      </w:r>
      <w:r w:rsidR="004E4899" w:rsidRPr="004E4899">
        <w:rPr>
          <w:rFonts w:ascii="微软雅黑" w:eastAsia="微软雅黑" w:hAnsi="微软雅黑" w:hint="eastAsia"/>
          <w:sz w:val="18"/>
          <w:szCs w:val="18"/>
        </w:rPr>
        <w:t>输入的内容是否正常显示</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输入正常的字母或数字发送</w:t>
      </w:r>
      <w:r>
        <w:rPr>
          <w:rFonts w:ascii="微软雅黑" w:eastAsia="微软雅黑" w:hAnsi="微软雅黑" w:hint="eastAsia"/>
          <w:sz w:val="18"/>
          <w:szCs w:val="18"/>
        </w:rPr>
        <w:t xml:space="preserve">   </w:t>
      </w:r>
      <w:r w:rsidR="004E4899" w:rsidRPr="004E4899">
        <w:rPr>
          <w:rFonts w:ascii="微软雅黑" w:eastAsia="微软雅黑" w:hAnsi="微软雅黑" w:hint="eastAsia"/>
          <w:sz w:val="18"/>
          <w:szCs w:val="18"/>
        </w:rPr>
        <w:t>输入空白，空格</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利用复制，粘贴等操作强制输入程序不允许的输入数据</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输入特殊字符集，例如，NUL及\n等</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点击发送内容显示看发送</w:t>
      </w:r>
    </w:p>
    <w:p w:rsidR="004E4899" w:rsidRPr="004E4899" w:rsidRDefault="004E4899" w:rsidP="004E4899">
      <w:pPr>
        <w:rPr>
          <w:rFonts w:ascii="微软雅黑" w:eastAsia="微软雅黑" w:hAnsi="微软雅黑"/>
          <w:sz w:val="18"/>
          <w:szCs w:val="18"/>
        </w:rPr>
      </w:pPr>
      <w:r w:rsidRPr="004E4899">
        <w:rPr>
          <w:rFonts w:ascii="微软雅黑" w:eastAsia="微软雅黑" w:hAnsi="微软雅黑" w:hint="eastAsia"/>
          <w:sz w:val="18"/>
          <w:szCs w:val="18"/>
        </w:rPr>
        <w:t>表情按钮</w:t>
      </w:r>
    </w:p>
    <w:p w:rsidR="004E4899" w:rsidRPr="004E4899" w:rsidRDefault="00DB460E"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只能选一个表情</w:t>
      </w:r>
      <w:r>
        <w:rPr>
          <w:rFonts w:ascii="微软雅黑" w:eastAsia="微软雅黑" w:hAnsi="微软雅黑" w:hint="eastAsia"/>
          <w:sz w:val="18"/>
          <w:szCs w:val="18"/>
        </w:rPr>
        <w:t xml:space="preserve">    </w:t>
      </w:r>
      <w:r w:rsidR="004E4899" w:rsidRPr="004E4899">
        <w:rPr>
          <w:rFonts w:ascii="微软雅黑" w:eastAsia="微软雅黑" w:hAnsi="微软雅黑" w:hint="eastAsia"/>
          <w:sz w:val="18"/>
          <w:szCs w:val="18"/>
        </w:rPr>
        <w:t>选中多个表情</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只选中一个</w:t>
      </w:r>
      <w:r>
        <w:rPr>
          <w:rFonts w:ascii="微软雅黑" w:eastAsia="微软雅黑" w:hAnsi="微软雅黑" w:hint="eastAsia"/>
          <w:sz w:val="18"/>
          <w:szCs w:val="18"/>
        </w:rPr>
        <w:t xml:space="preserve">   </w:t>
      </w:r>
      <w:r w:rsidR="004E4899" w:rsidRPr="004E4899">
        <w:rPr>
          <w:rFonts w:ascii="微软雅黑" w:eastAsia="微软雅黑" w:hAnsi="微软雅黑" w:hint="eastAsia"/>
          <w:sz w:val="18"/>
          <w:szCs w:val="18"/>
        </w:rPr>
        <w:t>选择gif表情包</w:t>
      </w:r>
    </w:p>
    <w:p w:rsidR="004E4899" w:rsidRPr="004E4899" w:rsidRDefault="004E4899" w:rsidP="004E4899">
      <w:pPr>
        <w:rPr>
          <w:rFonts w:ascii="微软雅黑" w:eastAsia="微软雅黑" w:hAnsi="微软雅黑"/>
          <w:sz w:val="18"/>
          <w:szCs w:val="18"/>
        </w:rPr>
      </w:pPr>
      <w:r w:rsidRPr="004E4899">
        <w:rPr>
          <w:rFonts w:ascii="微软雅黑" w:eastAsia="微软雅黑" w:hAnsi="微软雅黑" w:hint="eastAsia"/>
          <w:sz w:val="18"/>
          <w:szCs w:val="18"/>
        </w:rPr>
        <w:lastRenderedPageBreak/>
        <w:t>图片按钮</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选中弹出windows 文件框</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窗体大小,大小要合适,控件布局合理;</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移动窗体.快速或慢速移动窗体,背景及窗体本身刷新必须正确;</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缩放窗体,窗体上的控件应随窗体的大小变化而变化;</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注意状态栏是否显示正确;错误信息内容是否正确,</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无错别字,且明确等等;</w:t>
      </w:r>
    </w:p>
    <w:p w:rsidR="004E4899" w:rsidRPr="004E4899" w:rsidRDefault="004E4899" w:rsidP="004E4899">
      <w:pPr>
        <w:rPr>
          <w:rFonts w:ascii="微软雅黑" w:eastAsia="微软雅黑" w:hAnsi="微软雅黑"/>
          <w:sz w:val="18"/>
          <w:szCs w:val="18"/>
        </w:rPr>
      </w:pPr>
      <w:r w:rsidRPr="004E4899">
        <w:rPr>
          <w:rFonts w:ascii="微软雅黑" w:eastAsia="微软雅黑" w:hAnsi="微软雅黑" w:hint="eastAsia"/>
          <w:sz w:val="18"/>
          <w:szCs w:val="18"/>
        </w:rPr>
        <w:t>只支持png jpg gif</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看png jpg gif图片是否直接默认显示</w:t>
      </w:r>
    </w:p>
    <w:p w:rsidR="004E4899" w:rsidRPr="004E4899"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发送非默认格式的图片</w:t>
      </w:r>
      <w:r>
        <w:rPr>
          <w:rFonts w:ascii="微软雅黑" w:eastAsia="微软雅黑" w:hAnsi="微软雅黑" w:hint="eastAsia"/>
          <w:sz w:val="18"/>
          <w:szCs w:val="18"/>
        </w:rPr>
        <w:t>，如：</w:t>
      </w:r>
      <w:r w:rsidR="00C36E91">
        <w:rPr>
          <w:rFonts w:ascii="微软雅黑" w:eastAsia="微软雅黑" w:hAnsi="微软雅黑" w:hint="eastAsia"/>
          <w:sz w:val="18"/>
          <w:szCs w:val="18"/>
        </w:rPr>
        <w:t xml:space="preserve"> </w:t>
      </w:r>
      <w:hyperlink r:id="rId18" w:tgtFrame="_blank" w:history="1">
        <w:r w:rsidR="00113456" w:rsidRPr="00113456">
          <w:rPr>
            <w:rFonts w:ascii="微软雅黑" w:eastAsia="微软雅黑" w:hAnsi="微软雅黑"/>
            <w:sz w:val="18"/>
            <w:szCs w:val="18"/>
          </w:rPr>
          <w:t>tiff</w:t>
        </w:r>
      </w:hyperlink>
      <w:r w:rsidR="00C36E91">
        <w:rPr>
          <w:rFonts w:ascii="微软雅黑" w:eastAsia="微软雅黑" w:hAnsi="微软雅黑"/>
          <w:sz w:val="18"/>
          <w:szCs w:val="18"/>
        </w:rPr>
        <w:t xml:space="preserve"> </w:t>
      </w:r>
      <w:r w:rsidR="00113456">
        <w:rPr>
          <w:rFonts w:ascii="微软雅黑" w:eastAsia="微软雅黑" w:hAnsi="微软雅黑"/>
          <w:sz w:val="18"/>
          <w:szCs w:val="18"/>
        </w:rPr>
        <w:t xml:space="preserve"> </w:t>
      </w:r>
      <w:r w:rsidR="00113456" w:rsidRPr="00113456">
        <w:rPr>
          <w:rFonts w:ascii="微软雅黑" w:eastAsia="微软雅黑" w:hAnsi="微软雅黑"/>
          <w:sz w:val="18"/>
          <w:szCs w:val="18"/>
        </w:rPr>
        <w:t>pcx</w:t>
      </w:r>
      <w:r w:rsidR="00125E11">
        <w:rPr>
          <w:rFonts w:ascii="微软雅黑" w:eastAsia="微软雅黑" w:hAnsi="微软雅黑"/>
          <w:sz w:val="18"/>
          <w:szCs w:val="18"/>
        </w:rPr>
        <w:t xml:space="preserve"> </w:t>
      </w:r>
      <w:r w:rsidR="00C36E91">
        <w:rPr>
          <w:rFonts w:ascii="微软雅黑" w:eastAsia="微软雅黑" w:hAnsi="微软雅黑"/>
          <w:sz w:val="18"/>
          <w:szCs w:val="18"/>
        </w:rPr>
        <w:t xml:space="preserve"> tga  svg </w:t>
      </w:r>
      <w:r w:rsidR="00125E11">
        <w:rPr>
          <w:rFonts w:ascii="微软雅黑" w:eastAsia="微软雅黑" w:hAnsi="微软雅黑"/>
          <w:sz w:val="18"/>
          <w:szCs w:val="18"/>
        </w:rPr>
        <w:t xml:space="preserve"> </w:t>
      </w:r>
      <w:r w:rsidR="00C36E91">
        <w:rPr>
          <w:rFonts w:ascii="微软雅黑" w:eastAsia="微软雅黑" w:hAnsi="微软雅黑"/>
          <w:sz w:val="18"/>
          <w:szCs w:val="18"/>
        </w:rPr>
        <w:t xml:space="preserve">psd  </w:t>
      </w:r>
      <w:r w:rsidR="00113456" w:rsidRPr="00113456">
        <w:rPr>
          <w:rFonts w:ascii="微软雅黑" w:eastAsia="微软雅黑" w:hAnsi="微软雅黑"/>
          <w:sz w:val="18"/>
          <w:szCs w:val="18"/>
        </w:rPr>
        <w:t>pcd,</w:t>
      </w:r>
      <w:r w:rsidR="00C36E91">
        <w:rPr>
          <w:rFonts w:ascii="微软雅黑" w:eastAsia="微软雅黑" w:hAnsi="微软雅黑"/>
          <w:sz w:val="18"/>
          <w:szCs w:val="18"/>
        </w:rPr>
        <w:t xml:space="preserve"> raw </w:t>
      </w:r>
      <w:r w:rsidR="00113456" w:rsidRPr="00113456">
        <w:rPr>
          <w:rFonts w:ascii="微软雅黑" w:eastAsia="微软雅黑" w:hAnsi="微软雅黑"/>
          <w:sz w:val="18"/>
          <w:szCs w:val="18"/>
        </w:rPr>
        <w:t>WMF</w:t>
      </w:r>
    </w:p>
    <w:p w:rsidR="00E44740" w:rsidRDefault="00CB4A32" w:rsidP="004E4899">
      <w:pPr>
        <w:rPr>
          <w:rFonts w:ascii="微软雅黑" w:eastAsia="微软雅黑" w:hAnsi="微软雅黑"/>
          <w:sz w:val="18"/>
          <w:szCs w:val="18"/>
        </w:rPr>
      </w:pPr>
      <w:r>
        <w:rPr>
          <w:rFonts w:ascii="微软雅黑" w:eastAsia="微软雅黑" w:hAnsi="微软雅黑" w:hint="eastAsia"/>
          <w:sz w:val="18"/>
          <w:szCs w:val="18"/>
        </w:rPr>
        <w:tab/>
      </w:r>
      <w:r w:rsidR="004E4899" w:rsidRPr="004E4899">
        <w:rPr>
          <w:rFonts w:ascii="微软雅黑" w:eastAsia="微软雅黑" w:hAnsi="微软雅黑" w:hint="eastAsia"/>
          <w:sz w:val="18"/>
          <w:szCs w:val="18"/>
        </w:rPr>
        <w:t>是否有提示信息</w:t>
      </w:r>
    </w:p>
    <w:p w:rsidR="00DC2701" w:rsidRDefault="00DC2701" w:rsidP="004E4899">
      <w:pPr>
        <w:rPr>
          <w:rFonts w:ascii="微软雅黑" w:eastAsia="微软雅黑" w:hAnsi="微软雅黑"/>
          <w:sz w:val="18"/>
          <w:szCs w:val="18"/>
        </w:rPr>
      </w:pPr>
    </w:p>
    <w:p w:rsidR="006D3FBF" w:rsidRPr="00DC2701" w:rsidRDefault="00DC2701" w:rsidP="006D3FBF">
      <w:pPr>
        <w:pStyle w:val="a3"/>
        <w:numPr>
          <w:ilvl w:val="0"/>
          <w:numId w:val="5"/>
        </w:numPr>
        <w:ind w:firstLineChars="0"/>
        <w:rPr>
          <w:rFonts w:ascii="微软雅黑" w:eastAsia="微软雅黑" w:hAnsi="微软雅黑"/>
          <w:sz w:val="20"/>
          <w:szCs w:val="20"/>
          <w:highlight w:val="yellow"/>
        </w:rPr>
      </w:pPr>
      <w:r w:rsidRPr="00DC2701">
        <w:rPr>
          <w:rFonts w:ascii="微软雅黑" w:eastAsia="微软雅黑" w:hAnsi="微软雅黑" w:hint="eastAsia"/>
          <w:sz w:val="20"/>
          <w:szCs w:val="20"/>
          <w:highlight w:val="yellow"/>
        </w:rPr>
        <w:t>按钮类型测试点有哪些？</w:t>
      </w:r>
    </w:p>
    <w:p w:rsidR="006D3FBF" w:rsidRPr="006D3FBF" w:rsidRDefault="006D3FBF" w:rsidP="006D3FBF">
      <w:pPr>
        <w:rPr>
          <w:rFonts w:ascii="微软雅黑" w:eastAsia="微软雅黑" w:hAnsi="微软雅黑"/>
          <w:sz w:val="18"/>
          <w:szCs w:val="18"/>
        </w:rPr>
      </w:pPr>
      <w:r w:rsidRPr="006D3FBF">
        <w:rPr>
          <w:rFonts w:ascii="微软雅黑" w:eastAsia="微软雅黑" w:hAnsi="微软雅黑" w:hint="eastAsia"/>
          <w:sz w:val="18"/>
          <w:szCs w:val="18"/>
        </w:rPr>
        <w:t>外观，看按钮是否符合界面的整体风格。</w:t>
      </w:r>
    </w:p>
    <w:p w:rsidR="006D3FBF" w:rsidRDefault="006D3FBF" w:rsidP="006D3FBF">
      <w:pPr>
        <w:rPr>
          <w:rFonts w:ascii="微软雅黑" w:eastAsia="微软雅黑" w:hAnsi="微软雅黑"/>
          <w:sz w:val="18"/>
          <w:szCs w:val="18"/>
        </w:rPr>
      </w:pPr>
      <w:r w:rsidRPr="006D3FBF">
        <w:rPr>
          <w:rFonts w:ascii="微软雅黑" w:eastAsia="微软雅黑" w:hAnsi="微软雅黑" w:hint="eastAsia"/>
          <w:sz w:val="18"/>
          <w:szCs w:val="18"/>
        </w:rPr>
        <w:t>单击按钮；双击按钮；</w:t>
      </w:r>
    </w:p>
    <w:p w:rsidR="006D3FBF" w:rsidRPr="006D3FBF" w:rsidRDefault="006D3FBF" w:rsidP="006D3FBF">
      <w:pPr>
        <w:rPr>
          <w:rFonts w:ascii="微软雅黑" w:eastAsia="微软雅黑" w:hAnsi="微软雅黑"/>
          <w:sz w:val="18"/>
          <w:szCs w:val="18"/>
        </w:rPr>
      </w:pPr>
      <w:r w:rsidRPr="006D3FBF">
        <w:rPr>
          <w:rFonts w:ascii="微软雅黑" w:eastAsia="微软雅黑" w:hAnsi="微软雅黑" w:hint="eastAsia"/>
          <w:sz w:val="18"/>
          <w:szCs w:val="18"/>
        </w:rPr>
        <w:t>按住不放；右键按钮；</w:t>
      </w:r>
    </w:p>
    <w:p w:rsidR="00B0183E" w:rsidRDefault="006D3FBF" w:rsidP="006D3FBF">
      <w:pPr>
        <w:rPr>
          <w:rFonts w:ascii="微软雅黑" w:eastAsia="微软雅黑" w:hAnsi="微软雅黑"/>
          <w:sz w:val="18"/>
          <w:szCs w:val="18"/>
        </w:rPr>
      </w:pPr>
      <w:r w:rsidRPr="006D3FBF">
        <w:rPr>
          <w:rFonts w:ascii="微软雅黑" w:eastAsia="微软雅黑" w:hAnsi="微软雅黑" w:hint="eastAsia"/>
          <w:sz w:val="18"/>
          <w:szCs w:val="18"/>
        </w:rPr>
        <w:t>将光标移动的按钮上，看提示信息是否正确。</w:t>
      </w:r>
    </w:p>
    <w:p w:rsidR="00DC2701" w:rsidRDefault="00DC2701" w:rsidP="006D3FBF">
      <w:pPr>
        <w:rPr>
          <w:rFonts w:ascii="微软雅黑" w:eastAsia="微软雅黑" w:hAnsi="微软雅黑"/>
          <w:sz w:val="18"/>
          <w:szCs w:val="18"/>
        </w:rPr>
      </w:pPr>
      <w:r w:rsidRPr="00DC2701">
        <w:rPr>
          <w:rFonts w:ascii="微软雅黑" w:eastAsia="微软雅黑" w:hAnsi="微软雅黑" w:hint="eastAsia"/>
          <w:sz w:val="18"/>
          <w:szCs w:val="18"/>
        </w:rPr>
        <w:t>需要再去看下数据库或者fiddler抓下看看提交的表单有这些信息不</w:t>
      </w:r>
      <w:r>
        <w:rPr>
          <w:rFonts w:ascii="微软雅黑" w:eastAsia="微软雅黑" w:hAnsi="微软雅黑" w:hint="eastAsia"/>
          <w:sz w:val="18"/>
          <w:szCs w:val="18"/>
        </w:rPr>
        <w:t>，</w:t>
      </w:r>
      <w:r w:rsidR="00E171A5">
        <w:rPr>
          <w:rFonts w:ascii="微软雅黑" w:eastAsia="微软雅黑" w:hAnsi="微软雅黑" w:hint="eastAsia"/>
          <w:sz w:val="18"/>
          <w:szCs w:val="18"/>
        </w:rPr>
        <w:t>以及</w:t>
      </w:r>
      <w:r w:rsidRPr="00DC2701">
        <w:rPr>
          <w:rFonts w:ascii="微软雅黑" w:eastAsia="微软雅黑" w:hAnsi="微软雅黑" w:hint="eastAsia"/>
          <w:sz w:val="18"/>
          <w:szCs w:val="18"/>
        </w:rPr>
        <w:t>有页面跳转动作后数据的改变验证。</w:t>
      </w:r>
      <w:r w:rsidR="00E171A5">
        <w:rPr>
          <w:rFonts w:ascii="微软雅黑" w:eastAsia="微软雅黑" w:hAnsi="微软雅黑" w:hint="eastAsia"/>
          <w:sz w:val="18"/>
          <w:szCs w:val="18"/>
        </w:rPr>
        <w:t xml:space="preserve"> </w:t>
      </w:r>
      <w:r w:rsidRPr="00DC2701">
        <w:rPr>
          <w:rFonts w:ascii="微软雅黑" w:eastAsia="微软雅黑" w:hAnsi="微软雅黑" w:hint="eastAsia"/>
          <w:sz w:val="18"/>
          <w:szCs w:val="18"/>
        </w:rPr>
        <w:t>也就是接口和数据库层面</w:t>
      </w:r>
    </w:p>
    <w:p w:rsidR="00DC2701" w:rsidRPr="00E171A5" w:rsidRDefault="00DC2701" w:rsidP="006D3FBF">
      <w:pPr>
        <w:rPr>
          <w:rFonts w:ascii="微软雅黑" w:eastAsia="微软雅黑" w:hAnsi="微软雅黑"/>
          <w:sz w:val="18"/>
          <w:szCs w:val="18"/>
        </w:rPr>
      </w:pPr>
    </w:p>
    <w:p w:rsidR="00E171A5" w:rsidRPr="001F378A" w:rsidRDefault="00E171A5" w:rsidP="00E171A5">
      <w:pPr>
        <w:pStyle w:val="a3"/>
        <w:numPr>
          <w:ilvl w:val="0"/>
          <w:numId w:val="5"/>
        </w:numPr>
        <w:ind w:firstLineChars="0"/>
        <w:rPr>
          <w:rFonts w:ascii="微软雅黑" w:eastAsia="微软雅黑" w:hAnsi="微软雅黑"/>
          <w:sz w:val="20"/>
          <w:szCs w:val="20"/>
          <w:highlight w:val="yellow"/>
        </w:rPr>
      </w:pPr>
      <w:r w:rsidRPr="001F378A">
        <w:rPr>
          <w:rFonts w:ascii="微软雅黑" w:eastAsia="微软雅黑" w:hAnsi="微软雅黑" w:hint="eastAsia"/>
          <w:sz w:val="20"/>
          <w:szCs w:val="20"/>
          <w:highlight w:val="yellow"/>
        </w:rPr>
        <w:t>文本输入框测试点：</w:t>
      </w:r>
    </w:p>
    <w:p w:rsidR="00E171A5" w:rsidRPr="008179D4" w:rsidRDefault="00E171A5" w:rsidP="00E171A5">
      <w:pPr>
        <w:pStyle w:val="a3"/>
        <w:numPr>
          <w:ilvl w:val="0"/>
          <w:numId w:val="6"/>
        </w:numPr>
        <w:ind w:firstLineChars="0"/>
        <w:rPr>
          <w:rFonts w:ascii="微软雅黑" w:eastAsia="微软雅黑" w:hAnsi="微软雅黑"/>
          <w:sz w:val="18"/>
          <w:szCs w:val="18"/>
        </w:rPr>
      </w:pPr>
      <w:r w:rsidRPr="00E171A5">
        <w:rPr>
          <w:rFonts w:ascii="微软雅黑" w:eastAsia="微软雅黑" w:hAnsi="微软雅黑" w:hint="eastAsia"/>
          <w:sz w:val="18"/>
          <w:szCs w:val="18"/>
        </w:rPr>
        <w:t>重复</w:t>
      </w:r>
      <w:r w:rsidR="008179D4">
        <w:rPr>
          <w:rFonts w:ascii="微软雅黑" w:eastAsia="微软雅黑" w:hAnsi="微软雅黑" w:hint="eastAsia"/>
          <w:sz w:val="18"/>
          <w:szCs w:val="18"/>
        </w:rPr>
        <w:t xml:space="preserve">      </w:t>
      </w:r>
      <w:r w:rsidRPr="008179D4">
        <w:rPr>
          <w:rFonts w:ascii="微软雅黑" w:eastAsia="微软雅黑" w:hAnsi="微软雅黑" w:hint="eastAsia"/>
          <w:sz w:val="18"/>
          <w:szCs w:val="18"/>
        </w:rPr>
        <w:t>2、空 也就是不填写是否支持</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3</w:t>
      </w:r>
      <w:r w:rsidR="00E171A5" w:rsidRPr="00E171A5">
        <w:rPr>
          <w:rFonts w:ascii="微软雅黑" w:eastAsia="微软雅黑" w:hAnsi="微软雅黑" w:hint="eastAsia"/>
          <w:sz w:val="18"/>
          <w:szCs w:val="18"/>
        </w:rPr>
        <w:t>、长度：例如支持100字符， 那需要测试100字符、101字符、100字符后输入一个汉字的情况， 最大长度的显示是否正常</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4</w:t>
      </w:r>
      <w:r w:rsidR="00E171A5" w:rsidRPr="00E171A5">
        <w:rPr>
          <w:rFonts w:ascii="微软雅黑" w:eastAsia="微软雅黑" w:hAnsi="微软雅黑" w:hint="eastAsia"/>
          <w:sz w:val="18"/>
          <w:szCs w:val="18"/>
        </w:rPr>
        <w:t>、哪些是支持的字符类型：数字、字母、汉字、字符！@！#、特殊字符（tab 回车键是否支持）</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5</w:t>
      </w:r>
      <w:r w:rsidR="00E171A5" w:rsidRPr="00E171A5">
        <w:rPr>
          <w:rFonts w:ascii="微软雅黑" w:eastAsia="微软雅黑" w:hAnsi="微软雅黑" w:hint="eastAsia"/>
          <w:sz w:val="18"/>
          <w:szCs w:val="18"/>
        </w:rPr>
        <w:t>、是否支持多行，保存是否成功，显示是否按输入的多行显示</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6</w:t>
      </w:r>
      <w:r w:rsidR="00E171A5" w:rsidRPr="00E171A5">
        <w:rPr>
          <w:rFonts w:ascii="微软雅黑" w:eastAsia="微软雅黑" w:hAnsi="微软雅黑" w:hint="eastAsia"/>
          <w:sz w:val="18"/>
          <w:szCs w:val="18"/>
        </w:rPr>
        <w:t>、字符中带有HTML标记对时，显示是否正常 例如：:&lt;br&gt; &lt;br&gt; &amp;nbsp;</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7</w:t>
      </w:r>
      <w:r w:rsidR="00E171A5" w:rsidRPr="00E171A5">
        <w:rPr>
          <w:rFonts w:ascii="微软雅黑" w:eastAsia="微软雅黑" w:hAnsi="微软雅黑" w:hint="eastAsia"/>
          <w:sz w:val="18"/>
          <w:szCs w:val="18"/>
        </w:rPr>
        <w:t>、字符串前后中带空格，前后的空格是否过滤， 中间的空格是否保留</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8</w:t>
      </w:r>
      <w:r w:rsidR="00E171A5" w:rsidRPr="00E171A5">
        <w:rPr>
          <w:rFonts w:ascii="微软雅黑" w:eastAsia="微软雅黑" w:hAnsi="微软雅黑" w:hint="eastAsia"/>
          <w:sz w:val="18"/>
          <w:szCs w:val="18"/>
        </w:rPr>
        <w:t>、最大长度显示是否正常</w:t>
      </w:r>
      <w:r>
        <w:rPr>
          <w:rFonts w:ascii="微软雅黑" w:eastAsia="微软雅黑" w:hAnsi="微软雅黑" w:hint="eastAsia"/>
          <w:sz w:val="18"/>
          <w:szCs w:val="18"/>
        </w:rPr>
        <w:t xml:space="preserve">     9</w:t>
      </w:r>
      <w:r w:rsidR="00E171A5" w:rsidRPr="00E171A5">
        <w:rPr>
          <w:rFonts w:ascii="微软雅黑" w:eastAsia="微软雅黑" w:hAnsi="微软雅黑" w:hint="eastAsia"/>
          <w:sz w:val="18"/>
          <w:szCs w:val="18"/>
        </w:rPr>
        <w:t>、全角半角的字母、数字</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10</w:t>
      </w:r>
      <w:r w:rsidR="00E171A5" w:rsidRPr="00E171A5">
        <w:rPr>
          <w:rFonts w:ascii="微软雅黑" w:eastAsia="微软雅黑" w:hAnsi="微软雅黑" w:hint="eastAsia"/>
          <w:sz w:val="18"/>
          <w:szCs w:val="18"/>
        </w:rPr>
        <w:t xml:space="preserve">、字符串中带JS标记对， 比如&lt;script&gt;alert('aa');&lt;/script&gt; </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11</w:t>
      </w:r>
      <w:r w:rsidR="00E171A5" w:rsidRPr="00E171A5">
        <w:rPr>
          <w:rFonts w:ascii="微软雅黑" w:eastAsia="微软雅黑" w:hAnsi="微软雅黑" w:hint="eastAsia"/>
          <w:sz w:val="18"/>
          <w:szCs w:val="18"/>
        </w:rPr>
        <w:t>、复制功能是否可用</w:t>
      </w:r>
    </w:p>
    <w:p w:rsidR="00E171A5" w:rsidRPr="00E171A5" w:rsidRDefault="008179D4" w:rsidP="00E171A5">
      <w:pPr>
        <w:rPr>
          <w:rFonts w:ascii="微软雅黑" w:eastAsia="微软雅黑" w:hAnsi="微软雅黑"/>
          <w:sz w:val="18"/>
          <w:szCs w:val="18"/>
        </w:rPr>
      </w:pPr>
      <w:r>
        <w:rPr>
          <w:rFonts w:ascii="微软雅黑" w:eastAsia="微软雅黑" w:hAnsi="微软雅黑" w:hint="eastAsia"/>
          <w:sz w:val="18"/>
          <w:szCs w:val="18"/>
        </w:rPr>
        <w:t>12</w:t>
      </w:r>
      <w:r w:rsidR="00E171A5" w:rsidRPr="00E171A5">
        <w:rPr>
          <w:rFonts w:ascii="微软雅黑" w:eastAsia="微软雅黑" w:hAnsi="微软雅黑" w:hint="eastAsia"/>
          <w:sz w:val="18"/>
          <w:szCs w:val="18"/>
        </w:rPr>
        <w:t>、粘贴功能是否可用、粘贴超过最大长度的字符串怎么显示？</w:t>
      </w:r>
    </w:p>
    <w:p w:rsidR="00DC2701" w:rsidRDefault="008179D4" w:rsidP="00E171A5">
      <w:pPr>
        <w:rPr>
          <w:rFonts w:ascii="微软雅黑" w:eastAsia="微软雅黑" w:hAnsi="微软雅黑"/>
          <w:sz w:val="18"/>
          <w:szCs w:val="18"/>
        </w:rPr>
      </w:pPr>
      <w:r>
        <w:rPr>
          <w:rFonts w:ascii="微软雅黑" w:eastAsia="微软雅黑" w:hAnsi="微软雅黑" w:hint="eastAsia"/>
          <w:sz w:val="18"/>
          <w:szCs w:val="18"/>
        </w:rPr>
        <w:t>13</w:t>
      </w:r>
      <w:r w:rsidR="00E171A5" w:rsidRPr="00E171A5">
        <w:rPr>
          <w:rFonts w:ascii="微软雅黑" w:eastAsia="微软雅黑" w:hAnsi="微软雅黑" w:hint="eastAsia"/>
          <w:sz w:val="18"/>
          <w:szCs w:val="18"/>
        </w:rPr>
        <w:t>、多浏览器的兼容性</w:t>
      </w:r>
      <w:r>
        <w:rPr>
          <w:rFonts w:ascii="微软雅黑" w:eastAsia="微软雅黑" w:hAnsi="微软雅黑" w:hint="eastAsia"/>
          <w:sz w:val="18"/>
          <w:szCs w:val="18"/>
        </w:rPr>
        <w:t xml:space="preserve">    14</w:t>
      </w:r>
      <w:r w:rsidR="00E171A5" w:rsidRPr="00E171A5">
        <w:rPr>
          <w:rFonts w:ascii="微软雅黑" w:eastAsia="微软雅黑" w:hAnsi="微软雅黑" w:hint="eastAsia"/>
          <w:sz w:val="18"/>
          <w:szCs w:val="18"/>
        </w:rPr>
        <w:t xml:space="preserve"> 、权限校验</w:t>
      </w:r>
    </w:p>
    <w:p w:rsidR="001F378A" w:rsidRDefault="001F378A" w:rsidP="00E171A5">
      <w:pPr>
        <w:rPr>
          <w:rFonts w:ascii="微软雅黑" w:eastAsia="微软雅黑" w:hAnsi="微软雅黑"/>
          <w:sz w:val="18"/>
          <w:szCs w:val="18"/>
        </w:rPr>
      </w:pPr>
    </w:p>
    <w:p w:rsidR="001F378A" w:rsidRPr="001F378A" w:rsidRDefault="001F378A" w:rsidP="001F378A">
      <w:pPr>
        <w:rPr>
          <w:rFonts w:ascii="微软雅黑" w:eastAsia="微软雅黑" w:hAnsi="微软雅黑"/>
          <w:sz w:val="20"/>
          <w:szCs w:val="20"/>
        </w:rPr>
      </w:pPr>
      <w:r w:rsidRPr="001F378A">
        <w:rPr>
          <w:rFonts w:ascii="微软雅黑" w:eastAsia="微软雅黑" w:hAnsi="微软雅黑" w:hint="eastAsia"/>
          <w:sz w:val="20"/>
          <w:szCs w:val="20"/>
          <w:highlight w:val="yellow"/>
        </w:rPr>
        <w:t>72.</w:t>
      </w:r>
      <w:r w:rsidRPr="001F378A">
        <w:rPr>
          <w:rFonts w:ascii="微软雅黑" w:eastAsia="微软雅黑" w:hAnsi="微软雅黑"/>
          <w:sz w:val="20"/>
          <w:szCs w:val="20"/>
          <w:highlight w:val="yellow"/>
        </w:rPr>
        <w:t xml:space="preserve"> </w:t>
      </w:r>
      <w:r w:rsidRPr="001F378A">
        <w:rPr>
          <w:rFonts w:ascii="微软雅黑" w:eastAsia="微软雅黑" w:hAnsi="微软雅黑" w:hint="eastAsia"/>
          <w:sz w:val="20"/>
          <w:szCs w:val="20"/>
          <w:highlight w:val="yellow"/>
        </w:rPr>
        <w:t>数值型的输入框测试点：</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1、重复</w: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2.</w:t>
      </w:r>
      <w:r w:rsidRPr="001F378A">
        <w:rPr>
          <w:rFonts w:ascii="微软雅黑" w:eastAsia="微软雅黑" w:hAnsi="微软雅黑" w:hint="eastAsia"/>
          <w:sz w:val="18"/>
          <w:szCs w:val="18"/>
        </w:rPr>
        <w:t>空 不填写是否支持</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2、数值类型：</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 xml:space="preserve">   a: 小数 支持的位数、不够支持的位数时，后面是否自动补零，超过支持的位数时，是四舍五入还是直接舍去</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 xml:space="preserve">   b: 整数 </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3、0 是否支持、是否符合业务逻辑</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lastRenderedPageBreak/>
        <w:t>4、负数是否支持</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5、数值的范围：例如 -5&lt;X&lt;5</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 xml:space="preserve">   a: 小数类型时且为4位小数时：-5.0000 -4.9999  0.0000 4.9999 5.0000</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 xml:space="preserve">   b：整数类型时：-5 -4 0 4 5</w:t>
      </w:r>
    </w:p>
    <w:p w:rsidR="001F378A" w:rsidRPr="001F378A" w:rsidRDefault="001F378A" w:rsidP="001F378A">
      <w:pPr>
        <w:rPr>
          <w:rFonts w:ascii="微软雅黑" w:eastAsia="微软雅黑" w:hAnsi="微软雅黑"/>
          <w:sz w:val="18"/>
          <w:szCs w:val="18"/>
        </w:rPr>
      </w:pPr>
      <w:r w:rsidRPr="001F378A">
        <w:rPr>
          <w:rFonts w:ascii="微软雅黑" w:eastAsia="微软雅黑" w:hAnsi="微软雅黑" w:hint="eastAsia"/>
          <w:sz w:val="18"/>
          <w:szCs w:val="18"/>
        </w:rPr>
        <w:t>6、非数字类型是否支持输入</w:t>
      </w:r>
      <w:r w:rsidR="00CD2C0D">
        <w:rPr>
          <w:rFonts w:ascii="微软雅黑" w:eastAsia="微软雅黑" w:hAnsi="微软雅黑" w:hint="eastAsia"/>
          <w:sz w:val="18"/>
          <w:szCs w:val="18"/>
        </w:rPr>
        <w:t xml:space="preserve">       </w:t>
      </w:r>
      <w:r w:rsidRPr="001F378A">
        <w:rPr>
          <w:rFonts w:ascii="微软雅黑" w:eastAsia="微软雅黑" w:hAnsi="微软雅黑" w:hint="eastAsia"/>
          <w:sz w:val="18"/>
          <w:szCs w:val="18"/>
        </w:rPr>
        <w:t>7、半角的数字、全角的数字</w:t>
      </w:r>
    </w:p>
    <w:p w:rsidR="001F378A" w:rsidRPr="00013073" w:rsidRDefault="001F378A" w:rsidP="00013073">
      <w:pPr>
        <w:pStyle w:val="a3"/>
        <w:numPr>
          <w:ilvl w:val="1"/>
          <w:numId w:val="5"/>
        </w:numPr>
        <w:ind w:firstLineChars="0"/>
        <w:rPr>
          <w:rFonts w:ascii="微软雅黑" w:eastAsia="微软雅黑" w:hAnsi="微软雅黑"/>
          <w:sz w:val="18"/>
          <w:szCs w:val="18"/>
        </w:rPr>
      </w:pPr>
      <w:r w:rsidRPr="00013073">
        <w:rPr>
          <w:rFonts w:ascii="微软雅黑" w:eastAsia="微软雅黑" w:hAnsi="微软雅黑" w:hint="eastAsia"/>
          <w:sz w:val="18"/>
          <w:szCs w:val="18"/>
        </w:rPr>
        <w:t>空格+数字</w:t>
      </w:r>
      <w:r w:rsidR="00CD2C0D" w:rsidRPr="00013073">
        <w:rPr>
          <w:rFonts w:ascii="微软雅黑" w:eastAsia="微软雅黑" w:hAnsi="微软雅黑" w:hint="eastAsia"/>
          <w:sz w:val="18"/>
          <w:szCs w:val="18"/>
        </w:rPr>
        <w:t xml:space="preserve">      </w:t>
      </w:r>
      <w:r w:rsidRPr="00013073">
        <w:rPr>
          <w:rFonts w:ascii="微软雅黑" w:eastAsia="微软雅黑" w:hAnsi="微软雅黑" w:hint="eastAsia"/>
          <w:sz w:val="18"/>
          <w:szCs w:val="18"/>
        </w:rPr>
        <w:t>9、多浏览器的兼容性</w:t>
      </w:r>
      <w:r w:rsidR="00CD2C0D" w:rsidRPr="00013073">
        <w:rPr>
          <w:rFonts w:ascii="微软雅黑" w:eastAsia="微软雅黑" w:hAnsi="微软雅黑" w:hint="eastAsia"/>
          <w:sz w:val="18"/>
          <w:szCs w:val="18"/>
        </w:rPr>
        <w:t xml:space="preserve">     </w:t>
      </w:r>
      <w:r w:rsidRPr="00013073">
        <w:rPr>
          <w:rFonts w:ascii="微软雅黑" w:eastAsia="微软雅黑" w:hAnsi="微软雅黑" w:hint="eastAsia"/>
          <w:sz w:val="18"/>
          <w:szCs w:val="18"/>
        </w:rPr>
        <w:t>10、权限校验</w:t>
      </w:r>
    </w:p>
    <w:p w:rsidR="00335FAC" w:rsidRDefault="00335FAC" w:rsidP="001F378A">
      <w:pPr>
        <w:rPr>
          <w:rFonts w:ascii="微软雅黑" w:eastAsia="微软雅黑" w:hAnsi="微软雅黑"/>
          <w:sz w:val="18"/>
          <w:szCs w:val="18"/>
        </w:rPr>
      </w:pPr>
    </w:p>
    <w:p w:rsidR="00F37D03" w:rsidRPr="00574D50" w:rsidRDefault="00013073" w:rsidP="00013073">
      <w:pPr>
        <w:pStyle w:val="a3"/>
        <w:numPr>
          <w:ilvl w:val="0"/>
          <w:numId w:val="7"/>
        </w:numPr>
        <w:ind w:firstLineChars="0"/>
        <w:rPr>
          <w:rFonts w:ascii="微软雅黑" w:eastAsia="微软雅黑" w:hAnsi="微软雅黑"/>
          <w:sz w:val="20"/>
          <w:szCs w:val="20"/>
          <w:highlight w:val="yellow"/>
        </w:rPr>
      </w:pPr>
      <w:r w:rsidRPr="00574D50">
        <w:rPr>
          <w:rFonts w:ascii="微软雅黑" w:eastAsia="微软雅黑" w:hAnsi="微软雅黑" w:hint="eastAsia"/>
          <w:sz w:val="20"/>
          <w:szCs w:val="20"/>
          <w:highlight w:val="yellow"/>
        </w:rPr>
        <w:t>Internet</w:t>
      </w:r>
      <w:r w:rsidR="00796744" w:rsidRPr="00574D50">
        <w:rPr>
          <w:rFonts w:ascii="微软雅黑" w:eastAsia="微软雅黑" w:hAnsi="微软雅黑" w:hint="eastAsia"/>
          <w:sz w:val="20"/>
          <w:szCs w:val="20"/>
          <w:highlight w:val="yellow"/>
        </w:rPr>
        <w:t>中的e-mail协议有几种？</w:t>
      </w:r>
    </w:p>
    <w:p w:rsidR="00796744" w:rsidRDefault="00796744" w:rsidP="00796744">
      <w:pPr>
        <w:rPr>
          <w:rFonts w:ascii="微软雅黑" w:eastAsia="微软雅黑" w:hAnsi="微软雅黑"/>
          <w:sz w:val="18"/>
          <w:szCs w:val="18"/>
        </w:rPr>
      </w:pPr>
      <w:r w:rsidRPr="00796744">
        <w:rPr>
          <w:rFonts w:ascii="微软雅黑" w:eastAsia="微软雅黑" w:hAnsi="微软雅黑" w:hint="eastAsia"/>
          <w:sz w:val="18"/>
          <w:szCs w:val="18"/>
        </w:rPr>
        <w:t>三种协议：分别为SMTP协议、POP协议、IMAP协议</w:t>
      </w:r>
    </w:p>
    <w:p w:rsidR="00796744" w:rsidRDefault="00796744" w:rsidP="00796744">
      <w:pPr>
        <w:rPr>
          <w:rFonts w:ascii="微软雅黑" w:eastAsia="微软雅黑" w:hAnsi="微软雅黑"/>
          <w:sz w:val="18"/>
          <w:szCs w:val="18"/>
        </w:rPr>
      </w:pPr>
    </w:p>
    <w:p w:rsidR="00796744" w:rsidRPr="00574D50" w:rsidRDefault="00796744" w:rsidP="00796744">
      <w:pPr>
        <w:pStyle w:val="a3"/>
        <w:numPr>
          <w:ilvl w:val="0"/>
          <w:numId w:val="7"/>
        </w:numPr>
        <w:ind w:firstLineChars="0"/>
        <w:rPr>
          <w:rFonts w:ascii="微软雅黑" w:eastAsia="微软雅黑" w:hAnsi="微软雅黑"/>
          <w:sz w:val="20"/>
          <w:szCs w:val="20"/>
          <w:highlight w:val="yellow"/>
        </w:rPr>
      </w:pPr>
      <w:r w:rsidRPr="00574D50">
        <w:rPr>
          <w:rFonts w:ascii="微软雅黑" w:eastAsia="微软雅黑" w:hAnsi="微软雅黑"/>
          <w:sz w:val="20"/>
          <w:szCs w:val="20"/>
          <w:highlight w:val="yellow"/>
        </w:rPr>
        <w:t>W</w:t>
      </w:r>
      <w:r w:rsidRPr="00574D50">
        <w:rPr>
          <w:rFonts w:ascii="微软雅黑" w:eastAsia="微软雅黑" w:hAnsi="微软雅黑" w:hint="eastAsia"/>
          <w:sz w:val="20"/>
          <w:szCs w:val="20"/>
          <w:highlight w:val="yellow"/>
        </w:rPr>
        <w:t>inrunner</w:t>
      </w:r>
      <w:r w:rsidR="00A81247" w:rsidRPr="00574D50">
        <w:rPr>
          <w:rFonts w:ascii="微软雅黑" w:eastAsia="微软雅黑" w:hAnsi="微软雅黑" w:hint="eastAsia"/>
          <w:sz w:val="20"/>
          <w:szCs w:val="20"/>
          <w:highlight w:val="yellow"/>
        </w:rPr>
        <w:t>和loadrunner是什么，有什么区别？</w:t>
      </w:r>
    </w:p>
    <w:p w:rsidR="00A81247" w:rsidRDefault="00AE3427" w:rsidP="00A81247">
      <w:pPr>
        <w:rPr>
          <w:rFonts w:ascii="微软雅黑" w:eastAsia="微软雅黑" w:hAnsi="微软雅黑"/>
          <w:sz w:val="18"/>
          <w:szCs w:val="18"/>
        </w:rPr>
      </w:pPr>
      <w:r w:rsidRPr="00AE3427">
        <w:rPr>
          <w:rFonts w:ascii="微软雅黑" w:eastAsia="微软雅黑" w:hAnsi="微软雅黑" w:hint="eastAsia"/>
          <w:sz w:val="18"/>
          <w:szCs w:val="18"/>
        </w:rPr>
        <w:t>WinRunner是行业标准的用于企业IT应用功能测试解决方案。它自动捕获、验证和重放用户的交互行为，因此您可以发现应用缺陷，确保业务流程按照设计正常工作。</w:t>
      </w:r>
      <w:r>
        <w:rPr>
          <w:rFonts w:ascii="微软雅黑" w:eastAsia="微软雅黑" w:hAnsi="微软雅黑" w:hint="eastAsia"/>
          <w:sz w:val="18"/>
          <w:szCs w:val="18"/>
        </w:rPr>
        <w:t xml:space="preserve"> </w:t>
      </w:r>
    </w:p>
    <w:p w:rsidR="00AE3427" w:rsidRDefault="00AE3427" w:rsidP="00A81247">
      <w:pPr>
        <w:rPr>
          <w:rFonts w:ascii="微软雅黑" w:eastAsia="微软雅黑" w:hAnsi="微软雅黑"/>
          <w:sz w:val="18"/>
          <w:szCs w:val="18"/>
        </w:rPr>
      </w:pPr>
      <w:r w:rsidRPr="00AE3427">
        <w:rPr>
          <w:rFonts w:ascii="微软雅黑" w:eastAsia="微软雅黑" w:hAnsi="微软雅黑" w:hint="eastAsia"/>
          <w:sz w:val="18"/>
          <w:szCs w:val="18"/>
        </w:rPr>
        <w:t>LoadRunner 是一种预测系统行为和性能的负载测试工具。通过以模拟上千万用户实施并发负载及实时性能监测的方式来确认和查找问题，LoadRunner 能够对整个企业架构进行测试。通过使用LoadRunner ，企业能最大限度地缩短测试时间，优化性能和加速应用系统的发布周期。</w:t>
      </w:r>
    </w:p>
    <w:p w:rsidR="00AE3427" w:rsidRDefault="00AE3427" w:rsidP="00A81247">
      <w:pPr>
        <w:rPr>
          <w:rFonts w:ascii="微软雅黑" w:eastAsia="微软雅黑" w:hAnsi="微软雅黑"/>
          <w:sz w:val="18"/>
          <w:szCs w:val="18"/>
        </w:rPr>
      </w:pPr>
      <w:r w:rsidRPr="00AE3427">
        <w:rPr>
          <w:rFonts w:ascii="微软雅黑" w:eastAsia="微软雅黑" w:hAnsi="微软雅黑" w:hint="eastAsia"/>
          <w:sz w:val="18"/>
          <w:szCs w:val="18"/>
        </w:rPr>
        <w:t>简单的说就是wr是测功能的，lr是测性能的</w:t>
      </w:r>
      <w:r>
        <w:rPr>
          <w:rFonts w:ascii="微软雅黑" w:eastAsia="微软雅黑" w:hAnsi="微软雅黑" w:hint="eastAsia"/>
          <w:sz w:val="18"/>
          <w:szCs w:val="18"/>
        </w:rPr>
        <w:t>。</w:t>
      </w:r>
    </w:p>
    <w:p w:rsidR="00AE3427" w:rsidRDefault="00AE3427" w:rsidP="00A81247">
      <w:pPr>
        <w:rPr>
          <w:rFonts w:ascii="微软雅黑" w:eastAsia="微软雅黑" w:hAnsi="微软雅黑"/>
          <w:sz w:val="18"/>
          <w:szCs w:val="18"/>
        </w:rPr>
      </w:pPr>
    </w:p>
    <w:p w:rsidR="00AE3427" w:rsidRPr="00574D50" w:rsidRDefault="00E16396" w:rsidP="00AE3427">
      <w:pPr>
        <w:pStyle w:val="a3"/>
        <w:numPr>
          <w:ilvl w:val="0"/>
          <w:numId w:val="7"/>
        </w:numPr>
        <w:ind w:firstLineChars="0"/>
        <w:rPr>
          <w:rFonts w:ascii="微软雅黑" w:eastAsia="微软雅黑" w:hAnsi="微软雅黑"/>
          <w:sz w:val="20"/>
          <w:szCs w:val="20"/>
          <w:highlight w:val="yellow"/>
        </w:rPr>
      </w:pPr>
      <w:r w:rsidRPr="00574D50">
        <w:rPr>
          <w:rFonts w:ascii="微软雅黑" w:eastAsia="微软雅黑" w:hAnsi="微软雅黑" w:hint="eastAsia"/>
          <w:sz w:val="20"/>
          <w:szCs w:val="20"/>
          <w:highlight w:val="yellow"/>
        </w:rPr>
        <w:t>CMMI和CMM分为几级，每一级的定义是什么？</w:t>
      </w:r>
    </w:p>
    <w:p w:rsidR="00E16396" w:rsidRPr="00E16396" w:rsidRDefault="00E16396" w:rsidP="00E16396">
      <w:pPr>
        <w:rPr>
          <w:rFonts w:ascii="微软雅黑" w:eastAsia="微软雅黑" w:hAnsi="微软雅黑"/>
          <w:sz w:val="18"/>
          <w:szCs w:val="18"/>
        </w:rPr>
      </w:pPr>
      <w:r>
        <w:rPr>
          <w:rFonts w:ascii="微软雅黑" w:eastAsia="微软雅黑" w:hAnsi="微软雅黑" w:hint="eastAsia"/>
          <w:sz w:val="18"/>
          <w:szCs w:val="18"/>
        </w:rPr>
        <w:t>分为五个等级</w:t>
      </w:r>
      <w:r w:rsidRPr="00E16396">
        <w:rPr>
          <w:rFonts w:ascii="微软雅黑" w:eastAsia="微软雅黑" w:hAnsi="微软雅黑" w:hint="eastAsia"/>
          <w:sz w:val="18"/>
          <w:szCs w:val="18"/>
        </w:rPr>
        <w:t>个等级。</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1．初始级</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软件过程是无序的，有时甚至是混乱的，对过程几乎没有定义，成功取决于个人努力。管理是反应式的。</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2．可重复级</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建立了基本的项目管理过程来跟踪费用、进度和功能特性。制定了必要的过程纪律，能重复早先类似应用项目取得的成功经验。</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3．已定义级</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已将软件管理和工程两方面的过程文档化、标准化，并综合成该组织的标准软件过程。所有项目均使用经批准、剪裁的标准软件过程来开发和维护软件，软件产品的生产在整个软件过程是可见的。</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4．量化管理级</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分析对软件过程和产品质量的详细度量数据，对软件过程和产品都有定量的理解与控制。管理有一个作出结论的客观依据，管理能够在定量的范围内预测性能。</w:t>
      </w:r>
    </w:p>
    <w:p w:rsidR="00E16396" w:rsidRP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5．优化管理级</w:t>
      </w:r>
    </w:p>
    <w:p w:rsidR="00E16396" w:rsidRDefault="00E16396" w:rsidP="00E16396">
      <w:pPr>
        <w:rPr>
          <w:rFonts w:ascii="微软雅黑" w:eastAsia="微软雅黑" w:hAnsi="微软雅黑"/>
          <w:sz w:val="18"/>
          <w:szCs w:val="18"/>
        </w:rPr>
      </w:pPr>
      <w:r w:rsidRPr="00E16396">
        <w:rPr>
          <w:rFonts w:ascii="微软雅黑" w:eastAsia="微软雅黑" w:hAnsi="微软雅黑" w:hint="eastAsia"/>
          <w:sz w:val="18"/>
          <w:szCs w:val="18"/>
        </w:rPr>
        <w:t>过程的量化反馈和先进的新思想、新技术促使过程持续不断改进。</w:t>
      </w:r>
    </w:p>
    <w:p w:rsidR="00A1668B" w:rsidRDefault="00A166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D72E8B" w:rsidRDefault="00D72E8B" w:rsidP="00E16396">
      <w:pPr>
        <w:rPr>
          <w:rFonts w:ascii="微软雅黑" w:eastAsia="微软雅黑" w:hAnsi="微软雅黑"/>
          <w:sz w:val="18"/>
          <w:szCs w:val="18"/>
        </w:rPr>
      </w:pPr>
    </w:p>
    <w:p w:rsidR="00A1668B" w:rsidRPr="000268C0" w:rsidRDefault="00D72E8B" w:rsidP="00A1668B">
      <w:pPr>
        <w:pStyle w:val="a3"/>
        <w:numPr>
          <w:ilvl w:val="0"/>
          <w:numId w:val="7"/>
        </w:numPr>
        <w:ind w:firstLineChars="0"/>
        <w:rPr>
          <w:rFonts w:ascii="微软雅黑" w:eastAsia="微软雅黑" w:hAnsi="微软雅黑"/>
          <w:sz w:val="20"/>
          <w:szCs w:val="20"/>
          <w:highlight w:val="yellow"/>
        </w:rPr>
      </w:pPr>
      <w:r w:rsidRPr="000268C0">
        <w:rPr>
          <w:rFonts w:ascii="微软雅黑" w:eastAsia="微软雅黑" w:hAnsi="微软雅黑"/>
          <w:sz w:val="20"/>
          <w:szCs w:val="20"/>
          <w:highlight w:val="yellow"/>
        </w:rPr>
        <w:lastRenderedPageBreak/>
        <w:t>网页加载慢有哪些原因？</w:t>
      </w:r>
    </w:p>
    <w:p w:rsidR="00D72E8B" w:rsidRPr="00D72E8B" w:rsidRDefault="00D72E8B" w:rsidP="00D72E8B">
      <w:pPr>
        <w:rPr>
          <w:color w:val="FF0000"/>
        </w:rPr>
      </w:pPr>
      <w:r w:rsidRPr="00D72E8B">
        <w:rPr>
          <w:rFonts w:hint="eastAsia"/>
          <w:color w:val="FF0000"/>
        </w:rPr>
        <w:t>机器</w:t>
      </w:r>
      <w:r w:rsidRPr="00D72E8B">
        <w:rPr>
          <w:color w:val="FF0000"/>
        </w:rPr>
        <w:t>本身、网络延迟、</w:t>
      </w:r>
      <w:r w:rsidRPr="00D72E8B">
        <w:rPr>
          <w:rFonts w:hint="eastAsia"/>
          <w:color w:val="FF0000"/>
        </w:rPr>
        <w:t>（线程）</w:t>
      </w:r>
      <w:r w:rsidRPr="00D72E8B">
        <w:rPr>
          <w:color w:val="FF0000"/>
        </w:rPr>
        <w:t>连接池排队、</w:t>
      </w:r>
      <w:r w:rsidRPr="00D72E8B">
        <w:rPr>
          <w:rFonts w:hint="eastAsia"/>
          <w:color w:val="FF0000"/>
        </w:rPr>
        <w:t>数据库</w:t>
      </w:r>
      <w:r w:rsidRPr="00D72E8B">
        <w:rPr>
          <w:color w:val="FF0000"/>
        </w:rPr>
        <w:t>连接池排队</w:t>
      </w:r>
      <w:r w:rsidRPr="00D72E8B">
        <w:rPr>
          <w:rFonts w:hint="eastAsia"/>
          <w:color w:val="FF0000"/>
        </w:rPr>
        <w:t>、</w:t>
      </w:r>
      <w:r w:rsidRPr="00D72E8B">
        <w:rPr>
          <w:color w:val="FF0000"/>
        </w:rPr>
        <w:t>硬件配置、业务逻辑执行</w:t>
      </w:r>
    </w:p>
    <w:p w:rsidR="00D72E8B" w:rsidRDefault="00D72E8B" w:rsidP="00D72E8B">
      <w:pPr>
        <w:rPr>
          <w:rFonts w:ascii="微软雅黑" w:eastAsia="微软雅黑" w:hAnsi="微软雅黑"/>
          <w:sz w:val="18"/>
          <w:szCs w:val="18"/>
        </w:rPr>
      </w:pPr>
      <w:r>
        <w:rPr>
          <w:noProof/>
        </w:rPr>
        <w:drawing>
          <wp:inline distT="0" distB="0" distL="0" distR="0" wp14:anchorId="38985201" wp14:editId="468EC6DE">
            <wp:extent cx="5274310" cy="2994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94025"/>
                    </a:xfrm>
                    <a:prstGeom prst="rect">
                      <a:avLst/>
                    </a:prstGeom>
                  </pic:spPr>
                </pic:pic>
              </a:graphicData>
            </a:graphic>
          </wp:inline>
        </w:drawing>
      </w:r>
    </w:p>
    <w:p w:rsidR="00167D77" w:rsidRPr="000268C0" w:rsidRDefault="00167D77" w:rsidP="00167D77">
      <w:pPr>
        <w:pStyle w:val="a3"/>
        <w:numPr>
          <w:ilvl w:val="0"/>
          <w:numId w:val="7"/>
        </w:numPr>
        <w:ind w:firstLineChars="0"/>
        <w:rPr>
          <w:rFonts w:ascii="微软雅黑" w:eastAsia="微软雅黑" w:hAnsi="微软雅黑"/>
          <w:sz w:val="20"/>
          <w:szCs w:val="20"/>
          <w:highlight w:val="yellow"/>
        </w:rPr>
      </w:pPr>
      <w:r w:rsidRPr="000268C0">
        <w:rPr>
          <w:rFonts w:ascii="微软雅黑" w:eastAsia="微软雅黑" w:hAnsi="微软雅黑"/>
          <w:sz w:val="20"/>
          <w:szCs w:val="20"/>
          <w:highlight w:val="yellow"/>
        </w:rPr>
        <w:t>举一些http状态码</w:t>
      </w:r>
    </w:p>
    <w:p w:rsidR="00167D77" w:rsidRDefault="00167D77" w:rsidP="00167D77">
      <w:pPr>
        <w:ind w:left="420"/>
        <w:rPr>
          <w:rFonts w:ascii="宋体" w:eastAsia="宋体" w:hAnsi="宋体"/>
        </w:rPr>
      </w:pPr>
      <w:r w:rsidRPr="00A11246">
        <w:rPr>
          <w:rFonts w:ascii="宋体" w:hAnsi="宋体" w:hint="eastAsia"/>
          <w:b/>
          <w:bCs/>
          <w:color w:val="FF0000"/>
        </w:rPr>
        <w:t>100=</w:t>
      </w:r>
      <w:r>
        <w:rPr>
          <w:rFonts w:ascii="宋体" w:hAnsi="宋体" w:hint="eastAsia"/>
          <w:b/>
          <w:bCs/>
          <w:color w:val="FF0000"/>
        </w:rPr>
        <w:t>服务器正在处理用</w:t>
      </w:r>
      <w:r w:rsidRPr="00A11246">
        <w:rPr>
          <w:rFonts w:ascii="宋体" w:hAnsi="宋体" w:hint="eastAsia"/>
          <w:b/>
          <w:bCs/>
          <w:color w:val="FF0000"/>
        </w:rPr>
        <w:t>户请求</w:t>
      </w:r>
    </w:p>
    <w:p w:rsidR="00167D77" w:rsidRPr="00167D77" w:rsidRDefault="00167D77" w:rsidP="00167D77">
      <w:pPr>
        <w:ind w:firstLineChars="200" w:firstLine="422"/>
        <w:rPr>
          <w:rFonts w:ascii="宋体" w:hAnsi="宋体"/>
          <w:color w:val="FF0000"/>
        </w:rPr>
      </w:pPr>
      <w:r w:rsidRPr="00A11246">
        <w:rPr>
          <w:rFonts w:ascii="宋体" w:hAnsi="宋体" w:hint="eastAsia"/>
          <w:b/>
          <w:bCs/>
          <w:color w:val="FF0000"/>
        </w:rPr>
        <w:t>200=请求成功(OK)</w:t>
      </w:r>
      <w:r>
        <w:rPr>
          <w:rFonts w:ascii="宋体" w:hAnsi="宋体" w:hint="eastAsia"/>
          <w:color w:val="FF0000"/>
        </w:rPr>
        <w:t xml:space="preserve">        </w:t>
      </w:r>
      <w:r>
        <w:rPr>
          <w:rFonts w:ascii="宋体" w:hAnsi="宋体" w:hint="eastAsia"/>
          <w:b/>
          <w:bCs/>
          <w:color w:val="FF0000"/>
        </w:rPr>
        <w:t>300</w:t>
      </w:r>
      <w:r w:rsidRPr="00A11246">
        <w:rPr>
          <w:rFonts w:ascii="宋体" w:hAnsi="宋体" w:hint="eastAsia"/>
          <w:b/>
          <w:bCs/>
          <w:color w:val="FF0000"/>
        </w:rPr>
        <w:t>=</w:t>
      </w:r>
      <w:r>
        <w:rPr>
          <w:rFonts w:ascii="宋体" w:hAnsi="宋体" w:hint="eastAsia"/>
          <w:b/>
          <w:bCs/>
          <w:color w:val="FF0000"/>
        </w:rPr>
        <w:t>重定向</w:t>
      </w:r>
      <w:r>
        <w:rPr>
          <w:rFonts w:ascii="宋体" w:hAnsi="宋体"/>
          <w:b/>
          <w:bCs/>
          <w:color w:val="FF0000"/>
        </w:rPr>
        <w:t>（</w:t>
      </w:r>
      <w:r>
        <w:rPr>
          <w:rFonts w:ascii="宋体" w:hAnsi="宋体" w:hint="eastAsia"/>
          <w:b/>
          <w:bCs/>
          <w:color w:val="FF0000"/>
        </w:rPr>
        <w:t>还要</w:t>
      </w:r>
      <w:r>
        <w:rPr>
          <w:rFonts w:ascii="宋体" w:hAnsi="宋体"/>
          <w:b/>
          <w:bCs/>
          <w:color w:val="FF0000"/>
        </w:rPr>
        <w:t>执行下一步操作）</w:t>
      </w:r>
    </w:p>
    <w:p w:rsidR="00167D77" w:rsidRDefault="00167D77" w:rsidP="00167D77">
      <w:pPr>
        <w:ind w:firstLineChars="200" w:firstLine="422"/>
        <w:rPr>
          <w:rFonts w:ascii="宋体" w:hAnsi="宋体"/>
          <w:b/>
          <w:bCs/>
          <w:color w:val="FF0000"/>
        </w:rPr>
      </w:pPr>
      <w:r>
        <w:rPr>
          <w:rFonts w:ascii="宋体" w:hAnsi="宋体" w:hint="eastAsia"/>
          <w:b/>
          <w:bCs/>
          <w:color w:val="FF0000"/>
        </w:rPr>
        <w:t>301页面永久</w:t>
      </w:r>
      <w:r>
        <w:rPr>
          <w:rFonts w:ascii="宋体" w:hAnsi="宋体"/>
          <w:b/>
          <w:bCs/>
          <w:color w:val="FF0000"/>
        </w:rPr>
        <w:t>移动</w:t>
      </w:r>
      <w:r>
        <w:rPr>
          <w:rFonts w:ascii="宋体" w:hAnsi="宋体" w:hint="eastAsia"/>
          <w:b/>
          <w:bCs/>
          <w:color w:val="FF0000"/>
        </w:rPr>
        <w:t xml:space="preserve">         </w:t>
      </w:r>
      <w:r>
        <w:rPr>
          <w:rFonts w:ascii="宋体" w:hAnsi="宋体"/>
          <w:b/>
          <w:bCs/>
          <w:color w:val="FF0000"/>
        </w:rPr>
        <w:t>302</w:t>
      </w:r>
      <w:r>
        <w:rPr>
          <w:rFonts w:ascii="宋体" w:hAnsi="宋体" w:hint="eastAsia"/>
          <w:b/>
          <w:bCs/>
          <w:color w:val="FF0000"/>
        </w:rPr>
        <w:t>页面临</w:t>
      </w:r>
      <w:r>
        <w:rPr>
          <w:rFonts w:ascii="宋体" w:hAnsi="宋体"/>
          <w:b/>
          <w:bCs/>
          <w:color w:val="FF0000"/>
        </w:rPr>
        <w:t>时移动</w:t>
      </w:r>
    </w:p>
    <w:p w:rsidR="00167D77" w:rsidRDefault="00167D77" w:rsidP="00167D77">
      <w:pPr>
        <w:ind w:firstLineChars="200" w:firstLine="422"/>
        <w:rPr>
          <w:rFonts w:ascii="宋体" w:hAnsi="宋体"/>
          <w:b/>
          <w:bCs/>
          <w:color w:val="FF0000"/>
        </w:rPr>
      </w:pPr>
      <w:r>
        <w:rPr>
          <w:rFonts w:ascii="宋体" w:hAnsi="宋体"/>
          <w:b/>
          <w:bCs/>
          <w:color w:val="FF0000"/>
        </w:rPr>
        <w:t>304</w:t>
      </w:r>
      <w:r>
        <w:rPr>
          <w:rFonts w:ascii="宋体" w:hAnsi="宋体" w:hint="eastAsia"/>
          <w:b/>
          <w:bCs/>
          <w:color w:val="FF0000"/>
        </w:rPr>
        <w:t>页面</w:t>
      </w:r>
      <w:r>
        <w:rPr>
          <w:rFonts w:ascii="宋体" w:hAnsi="宋体"/>
          <w:b/>
          <w:bCs/>
          <w:color w:val="FF0000"/>
        </w:rPr>
        <w:t>未修改</w:t>
      </w:r>
      <w:r>
        <w:rPr>
          <w:rFonts w:ascii="宋体" w:hAnsi="宋体" w:hint="eastAsia"/>
          <w:b/>
          <w:bCs/>
          <w:color w:val="FF0000"/>
        </w:rPr>
        <w:t xml:space="preserve">       </w:t>
      </w:r>
      <w:r>
        <w:rPr>
          <w:rFonts w:ascii="宋体" w:hAnsi="宋体"/>
          <w:b/>
          <w:bCs/>
          <w:color w:val="FF0000"/>
        </w:rPr>
        <w:t xml:space="preserve">    </w:t>
      </w:r>
      <w:r w:rsidRPr="005A1F5B">
        <w:rPr>
          <w:rFonts w:ascii="宋体" w:hAnsi="宋体"/>
          <w:b/>
          <w:bCs/>
          <w:color w:val="FF0000"/>
          <w:highlight w:val="yellow"/>
        </w:rPr>
        <w:t>400=服务器</w:t>
      </w:r>
      <w:r w:rsidRPr="005A1F5B">
        <w:rPr>
          <w:rFonts w:ascii="宋体" w:hAnsi="宋体" w:hint="eastAsia"/>
          <w:b/>
          <w:bCs/>
          <w:color w:val="FF0000"/>
          <w:highlight w:val="yellow"/>
        </w:rPr>
        <w:t>请求</w:t>
      </w:r>
      <w:r w:rsidRPr="005A1F5B">
        <w:rPr>
          <w:rFonts w:ascii="宋体" w:hAnsi="宋体"/>
          <w:b/>
          <w:bCs/>
          <w:color w:val="FF0000"/>
          <w:highlight w:val="yellow"/>
        </w:rPr>
        <w:t>错误</w:t>
      </w:r>
    </w:p>
    <w:p w:rsidR="00167D77" w:rsidRDefault="00167D77" w:rsidP="00167D77">
      <w:pPr>
        <w:ind w:firstLine="435"/>
        <w:rPr>
          <w:rFonts w:ascii="宋体" w:hAnsi="宋体"/>
          <w:b/>
          <w:bCs/>
          <w:color w:val="FF0000"/>
        </w:rPr>
      </w:pPr>
      <w:r w:rsidRPr="00613558">
        <w:rPr>
          <w:rFonts w:ascii="宋体" w:hAnsi="宋体" w:hint="eastAsia"/>
          <w:b/>
          <w:bCs/>
          <w:color w:val="FF0000"/>
          <w:highlight w:val="yellow"/>
        </w:rPr>
        <w:t>403=禁止的页面</w:t>
      </w:r>
      <w:r>
        <w:rPr>
          <w:rFonts w:ascii="宋体" w:hAnsi="宋体" w:hint="eastAsia"/>
          <w:b/>
          <w:bCs/>
          <w:color w:val="FF0000"/>
        </w:rPr>
        <w:t xml:space="preserve">          </w:t>
      </w:r>
      <w:r w:rsidRPr="005A1F5B">
        <w:rPr>
          <w:rFonts w:ascii="宋体" w:hAnsi="宋体" w:hint="eastAsia"/>
          <w:b/>
          <w:bCs/>
          <w:color w:val="FF0000"/>
          <w:highlight w:val="yellow"/>
        </w:rPr>
        <w:t>404=页面未找到</w:t>
      </w:r>
    </w:p>
    <w:p w:rsidR="00167D77" w:rsidRDefault="00167D77" w:rsidP="00DD15D5">
      <w:pPr>
        <w:ind w:firstLine="435"/>
        <w:rPr>
          <w:rFonts w:ascii="宋体" w:hAnsi="宋体"/>
          <w:b/>
          <w:bCs/>
          <w:color w:val="FF0000"/>
        </w:rPr>
      </w:pPr>
      <w:r w:rsidRPr="005A1F5B">
        <w:rPr>
          <w:rFonts w:ascii="宋体" w:hAnsi="宋体" w:hint="eastAsia"/>
          <w:b/>
          <w:bCs/>
          <w:color w:val="FF0000"/>
          <w:highlight w:val="yellow"/>
        </w:rPr>
        <w:t>500=服务器内部错误</w:t>
      </w:r>
      <w:r>
        <w:rPr>
          <w:rFonts w:ascii="宋体" w:hAnsi="宋体" w:hint="eastAsia"/>
          <w:b/>
          <w:bCs/>
          <w:color w:val="FF0000"/>
        </w:rPr>
        <w:t xml:space="preserve">      </w:t>
      </w:r>
      <w:r w:rsidRPr="00613558">
        <w:rPr>
          <w:rFonts w:ascii="宋体" w:hAnsi="宋体" w:hint="eastAsia"/>
          <w:b/>
          <w:bCs/>
          <w:color w:val="FF0000"/>
          <w:highlight w:val="yellow"/>
        </w:rPr>
        <w:t>503=</w:t>
      </w:r>
      <w:r>
        <w:rPr>
          <w:rFonts w:ascii="宋体" w:hAnsi="宋体" w:hint="eastAsia"/>
          <w:b/>
          <w:bCs/>
          <w:color w:val="FF0000"/>
        </w:rPr>
        <w:t>暂时</w:t>
      </w:r>
      <w:r>
        <w:rPr>
          <w:rFonts w:ascii="宋体" w:hAnsi="宋体"/>
          <w:b/>
          <w:bCs/>
          <w:color w:val="FF0000"/>
        </w:rPr>
        <w:t>无法处理请求</w:t>
      </w:r>
    </w:p>
    <w:p w:rsidR="006027EE" w:rsidRDefault="006027EE" w:rsidP="00DD15D5">
      <w:pPr>
        <w:ind w:firstLine="435"/>
        <w:rPr>
          <w:rFonts w:ascii="宋体" w:hAnsi="宋体"/>
          <w:b/>
          <w:bCs/>
          <w:color w:val="FF0000"/>
        </w:rPr>
      </w:pPr>
    </w:p>
    <w:p w:rsidR="00DD15D5" w:rsidRPr="000268C0" w:rsidRDefault="00DD15D5" w:rsidP="00DD15D5">
      <w:pPr>
        <w:pStyle w:val="a3"/>
        <w:numPr>
          <w:ilvl w:val="0"/>
          <w:numId w:val="7"/>
        </w:numPr>
        <w:ind w:firstLineChars="0"/>
        <w:rPr>
          <w:rFonts w:ascii="微软雅黑" w:eastAsia="微软雅黑" w:hAnsi="微软雅黑"/>
          <w:sz w:val="20"/>
          <w:szCs w:val="20"/>
          <w:highlight w:val="yellow"/>
        </w:rPr>
      </w:pPr>
      <w:r w:rsidRPr="000268C0">
        <w:rPr>
          <w:rFonts w:ascii="微软雅黑" w:eastAsia="微软雅黑" w:hAnsi="微软雅黑"/>
          <w:sz w:val="20"/>
          <w:szCs w:val="20"/>
          <w:highlight w:val="yellow"/>
        </w:rPr>
        <w:t>http里请求报文的常见字段</w:t>
      </w:r>
    </w:p>
    <w:p w:rsidR="00DD15D5" w:rsidRDefault="00DD15D5" w:rsidP="008D4DCD">
      <w:pPr>
        <w:ind w:leftChars="100" w:left="210"/>
        <w:rPr>
          <w:rFonts w:ascii="宋体" w:eastAsia="宋体" w:hAnsi="宋体"/>
          <w:color w:val="FF0000"/>
        </w:rPr>
      </w:pPr>
      <w:r>
        <w:rPr>
          <w:rFonts w:ascii="宋体" w:eastAsia="宋体" w:hAnsi="宋体" w:hint="eastAsia"/>
          <w:color w:val="FF0000"/>
        </w:rPr>
        <w:t>JMeter</w:t>
      </w:r>
      <w:r w:rsidRPr="005540D3">
        <w:rPr>
          <w:rFonts w:ascii="宋体" w:eastAsia="宋体" w:hAnsi="宋体" w:hint="eastAsia"/>
          <w:color w:val="FF0000"/>
        </w:rPr>
        <w:t>服务器</w:t>
      </w:r>
      <w:r w:rsidRPr="005540D3">
        <w:rPr>
          <w:rFonts w:ascii="宋体" w:eastAsia="宋体" w:hAnsi="宋体"/>
          <w:color w:val="FF0000"/>
        </w:rPr>
        <w:t>的IP，端口号，</w:t>
      </w:r>
      <w:r w:rsidRPr="005540D3">
        <w:rPr>
          <w:rFonts w:ascii="宋体" w:eastAsia="宋体" w:hAnsi="宋体" w:hint="eastAsia"/>
          <w:color w:val="FF0000"/>
        </w:rPr>
        <w:t>协议</w:t>
      </w:r>
      <w:r w:rsidRPr="005540D3">
        <w:rPr>
          <w:rFonts w:ascii="宋体" w:eastAsia="宋体" w:hAnsi="宋体"/>
          <w:color w:val="FF0000"/>
        </w:rPr>
        <w:t>当然是http，请求方式get、</w:t>
      </w:r>
      <w:r w:rsidRPr="005540D3">
        <w:rPr>
          <w:rFonts w:ascii="宋体" w:eastAsia="宋体" w:hAnsi="宋体" w:hint="eastAsia"/>
          <w:color w:val="FF0000"/>
        </w:rPr>
        <w:t>post</w:t>
      </w:r>
      <w:r w:rsidRPr="005540D3">
        <w:rPr>
          <w:rFonts w:ascii="宋体" w:eastAsia="宋体" w:hAnsi="宋体"/>
          <w:color w:val="FF0000"/>
        </w:rPr>
        <w:t>，</w:t>
      </w:r>
      <w:r w:rsidRPr="005540D3">
        <w:rPr>
          <w:rFonts w:ascii="宋体" w:eastAsia="宋体" w:hAnsi="宋体" w:hint="eastAsia"/>
          <w:color w:val="FF0000"/>
        </w:rPr>
        <w:t>内容</w:t>
      </w:r>
      <w:r w:rsidRPr="005540D3">
        <w:rPr>
          <w:rFonts w:ascii="宋体" w:eastAsia="宋体" w:hAnsi="宋体"/>
          <w:color w:val="FF0000"/>
        </w:rPr>
        <w:t>格式utf-8,</w:t>
      </w:r>
      <w:r w:rsidRPr="005540D3">
        <w:rPr>
          <w:rFonts w:ascii="宋体" w:eastAsia="宋体" w:hAnsi="宋体" w:hint="eastAsia"/>
          <w:color w:val="FF0000"/>
        </w:rPr>
        <w:t>路径</w:t>
      </w:r>
      <w:r w:rsidRPr="005540D3">
        <w:rPr>
          <w:rFonts w:ascii="宋体" w:eastAsia="宋体" w:hAnsi="宋体"/>
          <w:color w:val="FF0000"/>
        </w:rPr>
        <w:t>等</w:t>
      </w:r>
    </w:p>
    <w:p w:rsidR="006027EE" w:rsidRPr="000268C0" w:rsidRDefault="006027EE" w:rsidP="000268C0">
      <w:pPr>
        <w:pStyle w:val="a3"/>
        <w:ind w:left="360" w:firstLineChars="0" w:firstLine="0"/>
        <w:rPr>
          <w:rFonts w:ascii="微软雅黑" w:eastAsia="微软雅黑" w:hAnsi="微软雅黑"/>
          <w:sz w:val="20"/>
          <w:szCs w:val="20"/>
          <w:highlight w:val="yellow"/>
        </w:rPr>
      </w:pPr>
    </w:p>
    <w:p w:rsidR="008D4DCD" w:rsidRPr="000268C0" w:rsidRDefault="008D4DCD" w:rsidP="008D4DCD">
      <w:pPr>
        <w:pStyle w:val="a3"/>
        <w:numPr>
          <w:ilvl w:val="0"/>
          <w:numId w:val="7"/>
        </w:numPr>
        <w:ind w:firstLineChars="0"/>
        <w:rPr>
          <w:rFonts w:ascii="微软雅黑" w:eastAsia="微软雅黑" w:hAnsi="微软雅黑"/>
          <w:sz w:val="20"/>
          <w:szCs w:val="20"/>
          <w:highlight w:val="yellow"/>
        </w:rPr>
      </w:pPr>
      <w:r w:rsidRPr="000268C0">
        <w:rPr>
          <w:rFonts w:ascii="微软雅黑" w:eastAsia="微软雅黑" w:hAnsi="微软雅黑"/>
          <w:sz w:val="20"/>
          <w:szCs w:val="20"/>
          <w:highlight w:val="yellow"/>
        </w:rPr>
        <w:t>jmeter，做接口测试没数据，怎么造数据</w:t>
      </w:r>
    </w:p>
    <w:p w:rsidR="008D4DCD" w:rsidRPr="005E5F99" w:rsidRDefault="008D4DCD" w:rsidP="005E5F99">
      <w:pPr>
        <w:pStyle w:val="a3"/>
        <w:numPr>
          <w:ilvl w:val="0"/>
          <w:numId w:val="10"/>
        </w:numPr>
        <w:ind w:firstLineChars="0"/>
        <w:rPr>
          <w:rFonts w:ascii="宋体" w:eastAsia="宋体" w:hAnsi="宋体"/>
          <w:color w:val="FF0000"/>
        </w:rPr>
      </w:pPr>
      <w:r w:rsidRPr="005E5F99">
        <w:rPr>
          <w:rFonts w:ascii="宋体" w:eastAsia="宋体" w:hAnsi="宋体" w:hint="eastAsia"/>
          <w:color w:val="FF0000"/>
        </w:rPr>
        <w:t>让</w:t>
      </w:r>
      <w:r w:rsidRPr="005E5F99">
        <w:rPr>
          <w:rFonts w:ascii="宋体" w:eastAsia="宋体" w:hAnsi="宋体"/>
          <w:color w:val="FF0000"/>
        </w:rPr>
        <w:t>开发写一个存储过程，用sql语句实现</w:t>
      </w:r>
    </w:p>
    <w:p w:rsidR="005E5F99" w:rsidRDefault="008D4DCD" w:rsidP="005E5F99">
      <w:pPr>
        <w:pStyle w:val="a3"/>
        <w:numPr>
          <w:ilvl w:val="0"/>
          <w:numId w:val="10"/>
        </w:numPr>
        <w:ind w:left="0" w:firstLineChars="100" w:firstLine="210"/>
        <w:rPr>
          <w:rFonts w:ascii="宋体" w:eastAsia="宋体" w:hAnsi="宋体"/>
          <w:color w:val="FF0000"/>
        </w:rPr>
      </w:pPr>
      <w:r w:rsidRPr="005E5F99">
        <w:rPr>
          <w:rFonts w:ascii="宋体" w:eastAsia="宋体" w:hAnsi="宋体" w:hint="eastAsia"/>
          <w:color w:val="FF0000"/>
        </w:rPr>
        <w:t>用</w:t>
      </w:r>
      <w:r w:rsidRPr="005E5F99">
        <w:rPr>
          <w:rFonts w:ascii="宋体" w:eastAsia="宋体" w:hAnsi="宋体"/>
          <w:color w:val="FF0000"/>
        </w:rPr>
        <w:t>Python写一个脚本，插入数据</w:t>
      </w:r>
    </w:p>
    <w:p w:rsidR="008D4DCD" w:rsidRPr="005E5F99" w:rsidRDefault="008D4DCD" w:rsidP="005E5F99">
      <w:pPr>
        <w:pStyle w:val="a3"/>
        <w:numPr>
          <w:ilvl w:val="0"/>
          <w:numId w:val="10"/>
        </w:numPr>
        <w:ind w:left="0" w:firstLineChars="100" w:firstLine="210"/>
        <w:rPr>
          <w:rFonts w:ascii="宋体" w:eastAsia="宋体" w:hAnsi="宋体"/>
          <w:color w:val="FF0000"/>
        </w:rPr>
      </w:pPr>
      <w:r w:rsidRPr="005E5F99">
        <w:rPr>
          <w:rFonts w:ascii="宋体" w:eastAsia="宋体" w:hAnsi="宋体" w:hint="eastAsia"/>
          <w:color w:val="FF0000"/>
        </w:rPr>
        <w:t>使用J</w:t>
      </w:r>
      <w:r w:rsidRPr="005E5F99">
        <w:rPr>
          <w:rFonts w:ascii="宋体" w:eastAsia="宋体" w:hAnsi="宋体"/>
          <w:color w:val="FF0000"/>
        </w:rPr>
        <w:t>meter</w:t>
      </w:r>
      <w:r w:rsidRPr="005E5F99">
        <w:rPr>
          <w:rFonts w:ascii="宋体" w:eastAsia="宋体" w:hAnsi="宋体" w:hint="eastAsia"/>
          <w:color w:val="FF0000"/>
        </w:rPr>
        <w:t>中JDBC，</w:t>
      </w:r>
      <w:r w:rsidRPr="005E5F99">
        <w:rPr>
          <w:rFonts w:ascii="宋体" w:eastAsia="宋体" w:hAnsi="宋体"/>
          <w:color w:val="FF0000"/>
        </w:rPr>
        <w:t>使用函数助手，设置迭代次数，执行</w:t>
      </w:r>
    </w:p>
    <w:p w:rsidR="006027EE" w:rsidRDefault="008D4DCD" w:rsidP="006027EE">
      <w:pPr>
        <w:pStyle w:val="a3"/>
        <w:numPr>
          <w:ilvl w:val="0"/>
          <w:numId w:val="10"/>
        </w:numPr>
        <w:ind w:firstLineChars="0"/>
        <w:rPr>
          <w:rFonts w:ascii="宋体" w:eastAsia="宋体" w:hAnsi="宋体"/>
          <w:color w:val="FF0000"/>
        </w:rPr>
      </w:pPr>
      <w:r w:rsidRPr="006027EE">
        <w:rPr>
          <w:rFonts w:ascii="宋体" w:eastAsia="宋体" w:hAnsi="宋体" w:hint="eastAsia"/>
          <w:color w:val="FF0000"/>
        </w:rPr>
        <w:t>用</w:t>
      </w:r>
      <w:r w:rsidRPr="006027EE">
        <w:rPr>
          <w:rFonts w:ascii="宋体" w:eastAsia="宋体" w:hAnsi="宋体"/>
          <w:color w:val="FF0000"/>
        </w:rPr>
        <w:t>loadrunner跑脚本</w:t>
      </w:r>
    </w:p>
    <w:p w:rsidR="00C05B96" w:rsidRDefault="00C05B96" w:rsidP="00C05B96">
      <w:pPr>
        <w:rPr>
          <w:rFonts w:ascii="宋体" w:eastAsia="宋体" w:hAnsi="宋体"/>
          <w:color w:val="FF0000"/>
        </w:rPr>
      </w:pPr>
    </w:p>
    <w:p w:rsidR="00C05B96" w:rsidRPr="000268C0" w:rsidRDefault="00C05B96" w:rsidP="000268C0">
      <w:pPr>
        <w:pStyle w:val="a3"/>
        <w:numPr>
          <w:ilvl w:val="0"/>
          <w:numId w:val="7"/>
        </w:numPr>
        <w:ind w:firstLineChars="0"/>
        <w:rPr>
          <w:rFonts w:ascii="微软雅黑" w:eastAsia="微软雅黑" w:hAnsi="微软雅黑"/>
          <w:sz w:val="20"/>
          <w:szCs w:val="20"/>
          <w:highlight w:val="yellow"/>
        </w:rPr>
      </w:pPr>
      <w:r w:rsidRPr="000268C0">
        <w:rPr>
          <w:rFonts w:ascii="微软雅黑" w:eastAsia="微软雅黑" w:hAnsi="微软雅黑" w:hint="eastAsia"/>
          <w:sz w:val="20"/>
          <w:szCs w:val="20"/>
          <w:highlight w:val="yellow"/>
        </w:rPr>
        <w:t>接口测试三要素？ 参数化怎么做</w:t>
      </w:r>
    </w:p>
    <w:p w:rsidR="00C05B96" w:rsidRDefault="00C05B96" w:rsidP="00C05B96">
      <w:pPr>
        <w:rPr>
          <w:rFonts w:ascii="宋体" w:eastAsia="宋体" w:hAnsi="宋体"/>
          <w:color w:val="FF0000"/>
        </w:rPr>
      </w:pPr>
      <w:r w:rsidRPr="00C05B96">
        <w:rPr>
          <w:rFonts w:ascii="宋体" w:eastAsia="宋体" w:hAnsi="宋体" w:hint="eastAsia"/>
          <w:color w:val="FF0000"/>
        </w:rPr>
        <w:t>地址</w:t>
      </w:r>
      <w:r w:rsidRPr="00C05B96">
        <w:rPr>
          <w:rFonts w:ascii="宋体" w:eastAsia="宋体" w:hAnsi="宋体"/>
          <w:color w:val="FF0000"/>
        </w:rPr>
        <w:t>、输入参数、输出参数</w:t>
      </w:r>
    </w:p>
    <w:p w:rsidR="00162909" w:rsidRPr="000268C0" w:rsidRDefault="00C05B96" w:rsidP="00162909">
      <w:pPr>
        <w:rPr>
          <w:rFonts w:ascii="微软雅黑" w:eastAsia="微软雅黑" w:hAnsi="微软雅黑"/>
          <w:sz w:val="20"/>
          <w:szCs w:val="20"/>
          <w:highlight w:val="yellow"/>
        </w:rPr>
      </w:pPr>
      <w:r w:rsidRPr="000268C0">
        <w:rPr>
          <w:rFonts w:ascii="微软雅黑" w:eastAsia="微软雅黑" w:hAnsi="微软雅黑"/>
          <w:sz w:val="20"/>
          <w:szCs w:val="20"/>
          <w:highlight w:val="yellow"/>
        </w:rPr>
        <w:lastRenderedPageBreak/>
        <w:t xml:space="preserve">81. </w:t>
      </w:r>
      <w:r w:rsidR="00162909" w:rsidRPr="000268C0">
        <w:rPr>
          <w:rFonts w:ascii="微软雅黑" w:eastAsia="微软雅黑" w:hAnsi="微软雅黑" w:hint="eastAsia"/>
          <w:sz w:val="20"/>
          <w:szCs w:val="20"/>
          <w:highlight w:val="yellow"/>
        </w:rPr>
        <w:t>ｐｏｓｔｍａｎ的测试</w:t>
      </w:r>
      <w:r w:rsidR="00162909" w:rsidRPr="000268C0">
        <w:rPr>
          <w:rFonts w:ascii="微软雅黑" w:eastAsia="微软雅黑" w:hAnsi="微软雅黑"/>
          <w:sz w:val="20"/>
          <w:szCs w:val="20"/>
          <w:highlight w:val="yellow"/>
        </w:rPr>
        <w:t>结果如何输出？</w:t>
      </w:r>
    </w:p>
    <w:p w:rsidR="00C05B96" w:rsidRDefault="00C05B96" w:rsidP="00C05B96">
      <w:pPr>
        <w:rPr>
          <w:rFonts w:ascii="宋体" w:eastAsia="宋体" w:hAnsi="宋体"/>
          <w:color w:val="FF0000"/>
        </w:rPr>
      </w:pPr>
    </w:p>
    <w:p w:rsidR="00162909" w:rsidRDefault="00162909" w:rsidP="00C05B96">
      <w:pPr>
        <w:rPr>
          <w:rFonts w:ascii="宋体" w:eastAsia="宋体" w:hAnsi="宋体"/>
          <w:color w:val="FF0000"/>
        </w:rPr>
      </w:pPr>
    </w:p>
    <w:p w:rsidR="00162909" w:rsidRDefault="00162909" w:rsidP="00C05B96">
      <w:pPr>
        <w:rPr>
          <w:rFonts w:ascii="宋体" w:eastAsia="宋体" w:hAnsi="宋体"/>
          <w:color w:val="FF0000"/>
        </w:rPr>
      </w:pPr>
    </w:p>
    <w:p w:rsidR="00162909" w:rsidRDefault="00162909" w:rsidP="00C05B96">
      <w:pPr>
        <w:rPr>
          <w:rFonts w:ascii="宋体" w:eastAsia="宋体" w:hAnsi="宋体"/>
          <w:color w:val="FF0000"/>
        </w:rPr>
      </w:pPr>
    </w:p>
    <w:p w:rsidR="0099077F" w:rsidRPr="00F34854" w:rsidRDefault="0099077F" w:rsidP="006728FD">
      <w:pPr>
        <w:pStyle w:val="a3"/>
        <w:numPr>
          <w:ilvl w:val="0"/>
          <w:numId w:val="11"/>
        </w:numPr>
        <w:ind w:firstLineChars="0"/>
        <w:rPr>
          <w:rFonts w:ascii="微软雅黑" w:eastAsia="微软雅黑" w:hAnsi="微软雅黑"/>
          <w:sz w:val="20"/>
          <w:szCs w:val="20"/>
          <w:highlight w:val="yellow"/>
        </w:rPr>
      </w:pPr>
      <w:r w:rsidRPr="00F34854">
        <w:rPr>
          <w:rFonts w:ascii="微软雅黑" w:eastAsia="微软雅黑" w:hAnsi="微软雅黑" w:hint="eastAsia"/>
          <w:sz w:val="20"/>
          <w:szCs w:val="20"/>
          <w:highlight w:val="yellow"/>
        </w:rPr>
        <w:t>使用</w:t>
      </w:r>
      <w:r w:rsidRPr="00F34854">
        <w:rPr>
          <w:rFonts w:ascii="微软雅黑" w:eastAsia="微软雅黑" w:hAnsi="微软雅黑"/>
          <w:sz w:val="20"/>
          <w:szCs w:val="20"/>
          <w:highlight w:val="yellow"/>
        </w:rPr>
        <w:t>ｐｙｔｈ</w:t>
      </w:r>
      <w:r w:rsidRPr="00F34854">
        <w:rPr>
          <w:rFonts w:ascii="微软雅黑" w:eastAsia="微软雅黑" w:hAnsi="微软雅黑" w:hint="eastAsia"/>
          <w:sz w:val="20"/>
          <w:szCs w:val="20"/>
          <w:highlight w:val="yellow"/>
        </w:rPr>
        <w:t>ｏ</w:t>
      </w:r>
      <w:r w:rsidRPr="00F34854">
        <w:rPr>
          <w:rFonts w:ascii="微软雅黑" w:eastAsia="微软雅黑" w:hAnsi="微软雅黑"/>
          <w:sz w:val="20"/>
          <w:szCs w:val="20"/>
          <w:highlight w:val="yellow"/>
        </w:rPr>
        <w:t>ｎ语言，把一个字符串倒着输出？</w:t>
      </w:r>
    </w:p>
    <w:p w:rsidR="0099077F" w:rsidRPr="00803E59" w:rsidRDefault="0099077F" w:rsidP="0099077F">
      <w:pPr>
        <w:pStyle w:val="a3"/>
        <w:ind w:left="420"/>
        <w:rPr>
          <w:rFonts w:ascii="宋体" w:eastAsia="宋体" w:hAnsi="宋体"/>
          <w:color w:val="FF0000"/>
        </w:rPr>
      </w:pPr>
      <w:r w:rsidRPr="00803E59">
        <w:rPr>
          <w:rFonts w:ascii="宋体" w:eastAsia="宋体" w:hAnsi="宋体"/>
          <w:color w:val="FF0000"/>
        </w:rPr>
        <w:t>s</w:t>
      </w:r>
      <w:r w:rsidR="006728FD">
        <w:rPr>
          <w:rFonts w:ascii="宋体" w:eastAsia="宋体" w:hAnsi="宋体"/>
          <w:color w:val="FF0000"/>
        </w:rPr>
        <w:t>tr</w:t>
      </w:r>
      <w:r w:rsidRPr="00803E59">
        <w:rPr>
          <w:rFonts w:ascii="宋体" w:eastAsia="宋体" w:hAnsi="宋体"/>
          <w:color w:val="FF0000"/>
        </w:rPr>
        <w:t xml:space="preserve"> = "abcdegfgijlk"</w:t>
      </w:r>
    </w:p>
    <w:p w:rsidR="0099077F" w:rsidRDefault="006728FD" w:rsidP="0099077F">
      <w:pPr>
        <w:pStyle w:val="a3"/>
        <w:ind w:left="420"/>
        <w:rPr>
          <w:rFonts w:ascii="宋体" w:eastAsia="宋体" w:hAnsi="宋体"/>
          <w:color w:val="FF0000"/>
        </w:rPr>
      </w:pPr>
      <w:r>
        <w:rPr>
          <w:rFonts w:ascii="宋体" w:eastAsia="宋体" w:hAnsi="宋体"/>
          <w:color w:val="FF0000"/>
        </w:rPr>
        <w:t>str</w:t>
      </w:r>
      <w:r w:rsidR="0099077F" w:rsidRPr="00803E59">
        <w:rPr>
          <w:rFonts w:ascii="宋体" w:eastAsia="宋体" w:hAnsi="宋体"/>
          <w:color w:val="FF0000"/>
        </w:rPr>
        <w:t>[::-1]</w:t>
      </w:r>
    </w:p>
    <w:p w:rsidR="003028CC" w:rsidRPr="00803E59" w:rsidRDefault="003028CC" w:rsidP="0099077F">
      <w:pPr>
        <w:pStyle w:val="a3"/>
        <w:ind w:left="420"/>
        <w:rPr>
          <w:rFonts w:ascii="宋体" w:eastAsia="宋体" w:hAnsi="宋体"/>
          <w:color w:val="FF0000"/>
        </w:rPr>
      </w:pPr>
    </w:p>
    <w:p w:rsidR="003028CC" w:rsidRPr="00F34854" w:rsidRDefault="003028CC" w:rsidP="003028CC">
      <w:pPr>
        <w:pStyle w:val="a3"/>
        <w:numPr>
          <w:ilvl w:val="0"/>
          <w:numId w:val="11"/>
        </w:numPr>
        <w:ind w:firstLineChars="0"/>
        <w:rPr>
          <w:rFonts w:ascii="微软雅黑" w:eastAsia="微软雅黑" w:hAnsi="微软雅黑"/>
          <w:sz w:val="20"/>
          <w:szCs w:val="20"/>
          <w:highlight w:val="yellow"/>
        </w:rPr>
      </w:pPr>
      <w:r w:rsidRPr="00F34854">
        <w:rPr>
          <w:rFonts w:ascii="微软雅黑" w:eastAsia="微软雅黑" w:hAnsi="微软雅黑" w:hint="eastAsia"/>
          <w:sz w:val="20"/>
          <w:szCs w:val="20"/>
          <w:highlight w:val="yellow"/>
        </w:rPr>
        <w:t>Ｇ</w:t>
      </w:r>
      <w:r w:rsidRPr="00F34854">
        <w:rPr>
          <w:rFonts w:ascii="微软雅黑" w:eastAsia="微软雅黑" w:hAnsi="微软雅黑"/>
          <w:sz w:val="20"/>
          <w:szCs w:val="20"/>
          <w:highlight w:val="yellow"/>
        </w:rPr>
        <w:t>Ｔ工具主要的</w:t>
      </w:r>
      <w:r w:rsidRPr="00F34854">
        <w:rPr>
          <w:rFonts w:ascii="微软雅黑" w:eastAsia="微软雅黑" w:hAnsi="微软雅黑" w:hint="eastAsia"/>
          <w:sz w:val="20"/>
          <w:szCs w:val="20"/>
          <w:highlight w:val="yellow"/>
        </w:rPr>
        <w:t>作用</w:t>
      </w:r>
      <w:r w:rsidRPr="00F34854">
        <w:rPr>
          <w:rFonts w:ascii="微软雅黑" w:eastAsia="微软雅黑" w:hAnsi="微软雅黑"/>
          <w:sz w:val="20"/>
          <w:szCs w:val="20"/>
          <w:highlight w:val="yellow"/>
        </w:rPr>
        <w:t>？</w:t>
      </w:r>
      <w:r w:rsidRPr="00F34854">
        <w:rPr>
          <w:rFonts w:ascii="微软雅黑" w:eastAsia="微软雅黑" w:hAnsi="微软雅黑" w:hint="eastAsia"/>
          <w:sz w:val="20"/>
          <w:szCs w:val="20"/>
          <w:highlight w:val="yellow"/>
        </w:rPr>
        <w:t>测试</w:t>
      </w:r>
      <w:r w:rsidRPr="00F34854">
        <w:rPr>
          <w:rFonts w:ascii="微软雅黑" w:eastAsia="微软雅黑" w:hAnsi="微软雅黑"/>
          <w:sz w:val="20"/>
          <w:szCs w:val="20"/>
          <w:highlight w:val="yellow"/>
        </w:rPr>
        <w:t>出ＡＰＰ</w:t>
      </w:r>
      <w:r w:rsidRPr="00F34854">
        <w:rPr>
          <w:rFonts w:ascii="微软雅黑" w:eastAsia="微软雅黑" w:hAnsi="微软雅黑" w:hint="eastAsia"/>
          <w:sz w:val="20"/>
          <w:szCs w:val="20"/>
          <w:highlight w:val="yellow"/>
        </w:rPr>
        <w:t>资源</w:t>
      </w:r>
      <w:r w:rsidRPr="00F34854">
        <w:rPr>
          <w:rFonts w:ascii="微软雅黑" w:eastAsia="微软雅黑" w:hAnsi="微软雅黑"/>
          <w:sz w:val="20"/>
          <w:szCs w:val="20"/>
          <w:highlight w:val="yellow"/>
        </w:rPr>
        <w:t>的情况，如</w:t>
      </w:r>
      <w:r w:rsidRPr="00F34854">
        <w:rPr>
          <w:rFonts w:ascii="微软雅黑" w:eastAsia="微软雅黑" w:hAnsi="微软雅黑" w:hint="eastAsia"/>
          <w:sz w:val="20"/>
          <w:szCs w:val="20"/>
          <w:highlight w:val="yellow"/>
        </w:rPr>
        <w:t>内存</w:t>
      </w:r>
      <w:r w:rsidRPr="00F34854">
        <w:rPr>
          <w:rFonts w:ascii="微软雅黑" w:eastAsia="微软雅黑" w:hAnsi="微软雅黑"/>
          <w:sz w:val="20"/>
          <w:szCs w:val="20"/>
          <w:highlight w:val="yellow"/>
        </w:rPr>
        <w:t>，ＣＰＵ</w:t>
      </w:r>
      <w:r w:rsidRPr="00F34854">
        <w:rPr>
          <w:rFonts w:ascii="微软雅黑" w:eastAsia="微软雅黑" w:hAnsi="微软雅黑" w:hint="eastAsia"/>
          <w:sz w:val="20"/>
          <w:szCs w:val="20"/>
          <w:highlight w:val="yellow"/>
        </w:rPr>
        <w:t>等</w:t>
      </w:r>
    </w:p>
    <w:p w:rsidR="003028CC" w:rsidRDefault="003028CC" w:rsidP="003028CC">
      <w:pPr>
        <w:ind w:leftChars="200" w:left="420"/>
        <w:rPr>
          <w:rFonts w:ascii="宋体" w:eastAsia="宋体" w:hAnsi="宋体"/>
          <w:color w:val="FF0000"/>
        </w:rPr>
      </w:pPr>
      <w:r w:rsidRPr="002B17C3">
        <w:rPr>
          <w:rFonts w:ascii="宋体" w:eastAsia="宋体" w:hAnsi="宋体" w:hint="eastAsia"/>
          <w:color w:val="FF0000"/>
        </w:rPr>
        <w:t>GT主要是</w:t>
      </w:r>
      <w:r w:rsidRPr="002B17C3">
        <w:rPr>
          <w:rFonts w:ascii="宋体" w:eastAsia="宋体" w:hAnsi="宋体"/>
          <w:color w:val="FF0000"/>
        </w:rPr>
        <w:t>APP</w:t>
      </w:r>
      <w:r w:rsidRPr="002B17C3">
        <w:rPr>
          <w:rFonts w:ascii="宋体" w:eastAsia="宋体" w:hAnsi="宋体" w:hint="eastAsia"/>
          <w:color w:val="FF0000"/>
        </w:rPr>
        <w:t>的</w:t>
      </w:r>
      <w:r w:rsidRPr="002B17C3">
        <w:rPr>
          <w:rFonts w:ascii="宋体" w:eastAsia="宋体" w:hAnsi="宋体"/>
          <w:color w:val="FF0000"/>
        </w:rPr>
        <w:t>性能的，选择一款测试的APP，选择要测试</w:t>
      </w:r>
      <w:r w:rsidRPr="002B17C3">
        <w:rPr>
          <w:rFonts w:ascii="宋体" w:eastAsia="宋体" w:hAnsi="宋体" w:hint="eastAsia"/>
          <w:color w:val="FF0000"/>
        </w:rPr>
        <w:t>的</w:t>
      </w:r>
      <w:r w:rsidRPr="002B17C3">
        <w:rPr>
          <w:rFonts w:ascii="宋体" w:eastAsia="宋体" w:hAnsi="宋体"/>
          <w:color w:val="FF0000"/>
        </w:rPr>
        <w:t>资源（</w:t>
      </w:r>
      <w:r w:rsidRPr="002B17C3">
        <w:rPr>
          <w:rFonts w:ascii="宋体" w:eastAsia="宋体" w:hAnsi="宋体" w:hint="eastAsia"/>
          <w:color w:val="FF0000"/>
        </w:rPr>
        <w:t>CPU</w:t>
      </w:r>
      <w:r w:rsidRPr="002B17C3">
        <w:rPr>
          <w:rFonts w:ascii="宋体" w:eastAsia="宋体" w:hAnsi="宋体"/>
          <w:color w:val="FF0000"/>
        </w:rPr>
        <w:t>、内存、网络等）</w:t>
      </w:r>
      <w:r w:rsidRPr="002B17C3">
        <w:rPr>
          <w:rFonts w:ascii="宋体" w:eastAsia="宋体" w:hAnsi="宋体" w:hint="eastAsia"/>
          <w:color w:val="FF0000"/>
        </w:rPr>
        <w:t>，出参</w:t>
      </w:r>
      <w:r w:rsidRPr="002B17C3">
        <w:rPr>
          <w:rFonts w:ascii="宋体" w:eastAsia="宋体" w:hAnsi="宋体"/>
          <w:color w:val="FF0000"/>
        </w:rPr>
        <w:t>是什么等，运行，监控资源的情况</w:t>
      </w:r>
    </w:p>
    <w:p w:rsidR="003028CC" w:rsidRPr="002B17C3" w:rsidRDefault="003028CC" w:rsidP="003028CC">
      <w:pPr>
        <w:ind w:leftChars="200" w:left="420"/>
        <w:rPr>
          <w:rFonts w:ascii="宋体" w:eastAsia="宋体" w:hAnsi="宋体"/>
          <w:color w:val="FF0000"/>
        </w:rPr>
      </w:pPr>
    </w:p>
    <w:p w:rsidR="00BF08D5" w:rsidRPr="00F34854" w:rsidRDefault="00BF08D5" w:rsidP="00BF08D5">
      <w:pPr>
        <w:pStyle w:val="a3"/>
        <w:numPr>
          <w:ilvl w:val="0"/>
          <w:numId w:val="11"/>
        </w:numPr>
        <w:ind w:firstLineChars="0"/>
        <w:rPr>
          <w:rFonts w:ascii="微软雅黑" w:eastAsia="微软雅黑" w:hAnsi="微软雅黑"/>
          <w:sz w:val="20"/>
          <w:szCs w:val="20"/>
          <w:highlight w:val="yellow"/>
        </w:rPr>
      </w:pPr>
      <w:r w:rsidRPr="00F34854">
        <w:rPr>
          <w:rFonts w:ascii="微软雅黑" w:eastAsia="微软雅黑" w:hAnsi="微软雅黑" w:hint="eastAsia"/>
          <w:sz w:val="20"/>
          <w:szCs w:val="20"/>
          <w:highlight w:val="yellow"/>
        </w:rPr>
        <w:t>测试总结包含什么内容？</w:t>
      </w:r>
    </w:p>
    <w:p w:rsidR="00BF08D5" w:rsidRDefault="00BF08D5" w:rsidP="00BF08D5">
      <w:pPr>
        <w:ind w:left="420"/>
        <w:rPr>
          <w:rFonts w:ascii="宋体" w:eastAsia="宋体" w:hAnsi="宋体"/>
          <w:color w:val="FF0000"/>
        </w:rPr>
      </w:pPr>
      <w:r w:rsidRPr="002B17C3">
        <w:rPr>
          <w:rFonts w:ascii="宋体" w:eastAsia="宋体" w:hAnsi="宋体" w:hint="eastAsia"/>
          <w:color w:val="FF0000"/>
        </w:rPr>
        <w:t>项目</w:t>
      </w:r>
      <w:r w:rsidRPr="002B17C3">
        <w:rPr>
          <w:rFonts w:ascii="宋体" w:eastAsia="宋体" w:hAnsi="宋体"/>
          <w:color w:val="FF0000"/>
        </w:rPr>
        <w:t>名称、部门、测试时间、</w:t>
      </w:r>
      <w:r w:rsidRPr="002B17C3">
        <w:rPr>
          <w:rFonts w:ascii="宋体" w:eastAsia="宋体" w:hAnsi="宋体" w:hint="eastAsia"/>
          <w:color w:val="FF0000"/>
        </w:rPr>
        <w:t>总结人</w:t>
      </w:r>
      <w:r w:rsidRPr="002B17C3">
        <w:rPr>
          <w:rFonts w:ascii="宋体" w:eastAsia="宋体" w:hAnsi="宋体"/>
          <w:color w:val="FF0000"/>
        </w:rPr>
        <w:t>、项目概述、测试的成绩与不足、对部门有什么建议</w:t>
      </w:r>
    </w:p>
    <w:p w:rsidR="00BF08D5" w:rsidRPr="002B17C3" w:rsidRDefault="00BF08D5" w:rsidP="00BF08D5">
      <w:pPr>
        <w:ind w:left="420"/>
        <w:rPr>
          <w:rFonts w:ascii="宋体" w:eastAsia="宋体" w:hAnsi="宋体"/>
          <w:color w:val="FF0000"/>
        </w:rPr>
      </w:pPr>
    </w:p>
    <w:p w:rsidR="00BF08D5" w:rsidRPr="00F34854" w:rsidRDefault="00BF08D5" w:rsidP="00BF08D5">
      <w:pPr>
        <w:pStyle w:val="a3"/>
        <w:numPr>
          <w:ilvl w:val="0"/>
          <w:numId w:val="11"/>
        </w:numPr>
        <w:ind w:firstLineChars="0"/>
        <w:rPr>
          <w:rFonts w:ascii="微软雅黑" w:eastAsia="微软雅黑" w:hAnsi="微软雅黑"/>
          <w:sz w:val="20"/>
          <w:szCs w:val="20"/>
          <w:highlight w:val="yellow"/>
        </w:rPr>
      </w:pPr>
      <w:r w:rsidRPr="00F34854">
        <w:rPr>
          <w:rFonts w:ascii="微软雅黑" w:eastAsia="微软雅黑" w:hAnsi="微软雅黑" w:hint="eastAsia"/>
          <w:sz w:val="20"/>
          <w:szCs w:val="20"/>
          <w:highlight w:val="yellow"/>
        </w:rPr>
        <w:t>WEB兼容性</w:t>
      </w:r>
      <w:r w:rsidRPr="00F34854">
        <w:rPr>
          <w:rFonts w:ascii="微软雅黑" w:eastAsia="微软雅黑" w:hAnsi="微软雅黑"/>
          <w:sz w:val="20"/>
          <w:szCs w:val="20"/>
          <w:highlight w:val="yellow"/>
        </w:rPr>
        <w:t>考虑哪些？</w:t>
      </w:r>
    </w:p>
    <w:p w:rsidR="00BF08D5" w:rsidRPr="000D3F59" w:rsidRDefault="00BF08D5" w:rsidP="00BF08D5">
      <w:pPr>
        <w:ind w:left="420"/>
        <w:rPr>
          <w:color w:val="FF0000"/>
        </w:rPr>
      </w:pPr>
      <w:r>
        <w:rPr>
          <w:rFonts w:hint="eastAsia"/>
          <w:color w:val="FF0000"/>
        </w:rPr>
        <w:t>操作系统兼容性测试</w:t>
      </w:r>
      <w:r>
        <w:rPr>
          <w:rFonts w:hint="eastAsia"/>
          <w:color w:val="FF0000"/>
        </w:rPr>
        <w:t>(windows</w:t>
      </w:r>
      <w:r>
        <w:rPr>
          <w:color w:val="FF0000"/>
        </w:rPr>
        <w:t>7</w:t>
      </w:r>
      <w:r>
        <w:rPr>
          <w:rFonts w:hint="eastAsia"/>
          <w:color w:val="FF0000"/>
        </w:rPr>
        <w:t>、</w:t>
      </w:r>
      <w:r>
        <w:rPr>
          <w:color w:val="FF0000"/>
        </w:rPr>
        <w:t>Windows8</w:t>
      </w:r>
      <w:r>
        <w:rPr>
          <w:rFonts w:hint="eastAsia"/>
          <w:color w:val="FF0000"/>
        </w:rPr>
        <w:t>、</w:t>
      </w:r>
      <w:r>
        <w:rPr>
          <w:color w:val="FF0000"/>
        </w:rPr>
        <w:t>Windows10)</w:t>
      </w:r>
    </w:p>
    <w:p w:rsidR="00BF08D5" w:rsidRPr="000D3F59" w:rsidRDefault="00BF08D5" w:rsidP="00BF08D5">
      <w:pPr>
        <w:ind w:left="420"/>
        <w:rPr>
          <w:color w:val="FF0000"/>
        </w:rPr>
      </w:pPr>
      <w:r>
        <w:rPr>
          <w:rFonts w:hint="eastAsia"/>
          <w:color w:val="FF0000"/>
        </w:rPr>
        <w:t>浏览器兼容性测试（</w:t>
      </w:r>
      <w:r>
        <w:rPr>
          <w:rFonts w:hint="eastAsia"/>
          <w:color w:val="FF0000"/>
        </w:rPr>
        <w:t>IE</w:t>
      </w:r>
      <w:r>
        <w:rPr>
          <w:color w:val="FF0000"/>
        </w:rPr>
        <w:t>、谷歌、火狐、</w:t>
      </w:r>
      <w:r>
        <w:rPr>
          <w:color w:val="FF0000"/>
        </w:rPr>
        <w:t>UC</w:t>
      </w:r>
      <w:r>
        <w:rPr>
          <w:color w:val="FF0000"/>
        </w:rPr>
        <w:t>、搜狗</w:t>
      </w:r>
      <w:r>
        <w:rPr>
          <w:rFonts w:hint="eastAsia"/>
          <w:color w:val="FF0000"/>
        </w:rPr>
        <w:t>）</w:t>
      </w:r>
    </w:p>
    <w:p w:rsidR="00BF08D5" w:rsidRDefault="00BF08D5" w:rsidP="00BF08D5">
      <w:pPr>
        <w:ind w:left="420"/>
        <w:rPr>
          <w:color w:val="FF0000"/>
        </w:rPr>
      </w:pPr>
      <w:r w:rsidRPr="000D3F59">
        <w:rPr>
          <w:rFonts w:hint="eastAsia"/>
          <w:color w:val="FF0000"/>
        </w:rPr>
        <w:t>分辨率兼容性测试</w:t>
      </w:r>
    </w:p>
    <w:p w:rsidR="00BF08D5" w:rsidRPr="00BC4B52" w:rsidRDefault="00BF08D5" w:rsidP="00BF08D5">
      <w:pPr>
        <w:ind w:left="420"/>
        <w:rPr>
          <w:rFonts w:ascii="宋体" w:eastAsia="宋体" w:hAnsi="宋体"/>
        </w:rPr>
      </w:pPr>
    </w:p>
    <w:p w:rsidR="00BF08D5" w:rsidRPr="00CB307A" w:rsidRDefault="00BF08D5" w:rsidP="00BF08D5">
      <w:pPr>
        <w:rPr>
          <w:rFonts w:ascii="宋体" w:eastAsia="宋体" w:hAnsi="宋体"/>
          <w:highlight w:val="yellow"/>
        </w:rPr>
      </w:pPr>
      <w:r>
        <w:rPr>
          <w:rFonts w:ascii="宋体" w:eastAsia="宋体" w:hAnsi="宋体"/>
          <w:highlight w:val="yellow"/>
        </w:rPr>
        <w:t>86.</w:t>
      </w:r>
      <w:r w:rsidRPr="00CB307A">
        <w:rPr>
          <w:rFonts w:ascii="宋体" w:eastAsia="宋体" w:hAnsi="宋体" w:hint="eastAsia"/>
          <w:highlight w:val="yellow"/>
        </w:rPr>
        <w:t>除了浏览器的兼容性还有其他的兼容吗？</w:t>
      </w:r>
    </w:p>
    <w:p w:rsidR="00BF08D5" w:rsidRDefault="00BF08D5" w:rsidP="00BF08D5">
      <w:pPr>
        <w:ind w:left="420"/>
        <w:rPr>
          <w:rFonts w:ascii="宋体" w:eastAsia="宋体" w:hAnsi="宋体"/>
          <w:color w:val="FF0000"/>
        </w:rPr>
      </w:pPr>
      <w:r w:rsidRPr="00BC4C1D">
        <w:rPr>
          <w:rFonts w:ascii="宋体" w:eastAsia="宋体" w:hAnsi="宋体" w:hint="eastAsia"/>
          <w:color w:val="FF0000"/>
        </w:rPr>
        <w:t>硬件兼容</w:t>
      </w:r>
      <w:r>
        <w:rPr>
          <w:rFonts w:ascii="宋体" w:eastAsia="宋体" w:hAnsi="宋体" w:hint="eastAsia"/>
          <w:color w:val="FF0000"/>
        </w:rPr>
        <w:t>（不同</w:t>
      </w:r>
      <w:r>
        <w:rPr>
          <w:rFonts w:ascii="宋体" w:eastAsia="宋体" w:hAnsi="宋体"/>
          <w:color w:val="FF0000"/>
        </w:rPr>
        <w:t>的硬件配置</w:t>
      </w:r>
      <w:r>
        <w:rPr>
          <w:rFonts w:ascii="宋体" w:eastAsia="宋体" w:hAnsi="宋体" w:hint="eastAsia"/>
          <w:color w:val="FF0000"/>
        </w:rPr>
        <w:t>、</w:t>
      </w:r>
      <w:r>
        <w:rPr>
          <w:rFonts w:ascii="宋体" w:eastAsia="宋体" w:hAnsi="宋体"/>
          <w:color w:val="FF0000"/>
        </w:rPr>
        <w:t>使用某些硬件</w:t>
      </w:r>
      <w:r>
        <w:rPr>
          <w:rFonts w:ascii="宋体" w:eastAsia="宋体" w:hAnsi="宋体" w:hint="eastAsia"/>
          <w:color w:val="FF0000"/>
        </w:rPr>
        <w:t>的</w:t>
      </w:r>
      <w:r>
        <w:rPr>
          <w:rFonts w:ascii="宋体" w:eastAsia="宋体" w:hAnsi="宋体"/>
          <w:color w:val="FF0000"/>
        </w:rPr>
        <w:t>特定功能</w:t>
      </w:r>
      <w:r>
        <w:rPr>
          <w:rFonts w:ascii="宋体" w:eastAsia="宋体" w:hAnsi="宋体" w:hint="eastAsia"/>
          <w:color w:val="FF0000"/>
        </w:rPr>
        <w:t>）</w:t>
      </w:r>
    </w:p>
    <w:p w:rsidR="00BF08D5" w:rsidRDefault="00BF08D5" w:rsidP="00BF08D5">
      <w:pPr>
        <w:ind w:left="420"/>
        <w:rPr>
          <w:rFonts w:ascii="宋体" w:eastAsia="宋体" w:hAnsi="宋体"/>
          <w:color w:val="FF0000"/>
        </w:rPr>
      </w:pPr>
      <w:r w:rsidRPr="00BC4C1D">
        <w:rPr>
          <w:rFonts w:ascii="宋体" w:eastAsia="宋体" w:hAnsi="宋体"/>
          <w:color w:val="FF0000"/>
        </w:rPr>
        <w:t>软件兼容</w:t>
      </w:r>
      <w:r>
        <w:rPr>
          <w:rFonts w:ascii="宋体" w:eastAsia="宋体" w:hAnsi="宋体" w:hint="eastAsia"/>
          <w:color w:val="FF0000"/>
        </w:rPr>
        <w:t>（不同</w:t>
      </w:r>
      <w:r>
        <w:rPr>
          <w:rFonts w:ascii="宋体" w:eastAsia="宋体" w:hAnsi="宋体"/>
          <w:color w:val="FF0000"/>
        </w:rPr>
        <w:t>的操作</w:t>
      </w:r>
      <w:r>
        <w:rPr>
          <w:rFonts w:ascii="宋体" w:eastAsia="宋体" w:hAnsi="宋体" w:hint="eastAsia"/>
          <w:color w:val="FF0000"/>
        </w:rPr>
        <w:t>系统</w:t>
      </w:r>
      <w:r>
        <w:rPr>
          <w:rFonts w:ascii="宋体" w:eastAsia="宋体" w:hAnsi="宋体"/>
          <w:color w:val="FF0000"/>
        </w:rPr>
        <w:t>、不同软件、不</w:t>
      </w:r>
      <w:r>
        <w:rPr>
          <w:rFonts w:ascii="宋体" w:eastAsia="宋体" w:hAnsi="宋体" w:hint="eastAsia"/>
          <w:color w:val="FF0000"/>
        </w:rPr>
        <w:t>同浏览器</w:t>
      </w:r>
      <w:r>
        <w:rPr>
          <w:rFonts w:ascii="宋体" w:eastAsia="宋体" w:hAnsi="宋体"/>
          <w:color w:val="FF0000"/>
        </w:rPr>
        <w:t>以及版本之间</w:t>
      </w:r>
      <w:r>
        <w:rPr>
          <w:rFonts w:ascii="宋体" w:eastAsia="宋体" w:hAnsi="宋体" w:hint="eastAsia"/>
          <w:color w:val="FF0000"/>
        </w:rPr>
        <w:t>）</w:t>
      </w:r>
    </w:p>
    <w:p w:rsidR="00BF08D5" w:rsidRDefault="00BF08D5" w:rsidP="000268C0">
      <w:pPr>
        <w:ind w:left="420"/>
        <w:rPr>
          <w:rFonts w:ascii="宋体" w:eastAsia="宋体" w:hAnsi="宋体"/>
          <w:color w:val="FF0000"/>
        </w:rPr>
      </w:pPr>
      <w:r w:rsidRPr="00BC4C1D">
        <w:rPr>
          <w:rFonts w:ascii="宋体" w:eastAsia="宋体" w:hAnsi="宋体"/>
          <w:color w:val="FF0000"/>
        </w:rPr>
        <w:t>数据库兼容</w:t>
      </w:r>
      <w:r w:rsidR="000268C0">
        <w:rPr>
          <w:rFonts w:ascii="宋体" w:eastAsia="宋体" w:hAnsi="宋体" w:hint="eastAsia"/>
          <w:color w:val="FF0000"/>
        </w:rPr>
        <w:t xml:space="preserve">       </w:t>
      </w:r>
      <w:r>
        <w:rPr>
          <w:rFonts w:ascii="宋体" w:eastAsia="宋体" w:hAnsi="宋体" w:hint="eastAsia"/>
          <w:color w:val="FF0000"/>
        </w:rPr>
        <w:t>网络</w:t>
      </w:r>
      <w:r>
        <w:rPr>
          <w:rFonts w:ascii="宋体" w:eastAsia="宋体" w:hAnsi="宋体"/>
          <w:color w:val="FF0000"/>
        </w:rPr>
        <w:t>环境</w:t>
      </w:r>
      <w:r>
        <w:rPr>
          <w:rFonts w:ascii="宋体" w:eastAsia="宋体" w:hAnsi="宋体" w:hint="eastAsia"/>
          <w:color w:val="FF0000"/>
        </w:rPr>
        <w:t>兼容</w:t>
      </w:r>
      <w:r w:rsidR="000268C0">
        <w:rPr>
          <w:rFonts w:ascii="宋体" w:eastAsia="宋体" w:hAnsi="宋体" w:hint="eastAsia"/>
          <w:color w:val="FF0000"/>
        </w:rPr>
        <w:t xml:space="preserve">   </w:t>
      </w:r>
      <w:r>
        <w:rPr>
          <w:rFonts w:ascii="宋体" w:eastAsia="宋体" w:hAnsi="宋体" w:hint="eastAsia"/>
          <w:color w:val="FF0000"/>
        </w:rPr>
        <w:t>分辨率</w:t>
      </w:r>
      <w:r>
        <w:rPr>
          <w:rFonts w:ascii="宋体" w:eastAsia="宋体" w:hAnsi="宋体"/>
          <w:color w:val="FF0000"/>
        </w:rPr>
        <w:t>的兼容</w:t>
      </w:r>
    </w:p>
    <w:p w:rsidR="00F34854" w:rsidRDefault="00F34854" w:rsidP="000268C0">
      <w:pPr>
        <w:ind w:left="420"/>
        <w:rPr>
          <w:rFonts w:ascii="宋体" w:eastAsia="宋体" w:hAnsi="宋体"/>
          <w:color w:val="FF0000"/>
        </w:rPr>
      </w:pPr>
    </w:p>
    <w:p w:rsidR="00D32632" w:rsidRPr="00D32632" w:rsidRDefault="00D32632" w:rsidP="00D32632">
      <w:pPr>
        <w:pStyle w:val="a3"/>
        <w:numPr>
          <w:ilvl w:val="0"/>
          <w:numId w:val="12"/>
        </w:numPr>
        <w:ind w:firstLineChars="0"/>
        <w:rPr>
          <w:rFonts w:ascii="宋体" w:eastAsia="宋体" w:hAnsi="宋体"/>
        </w:rPr>
      </w:pPr>
      <w:r w:rsidRPr="00D32632">
        <w:rPr>
          <w:rFonts w:ascii="宋体" w:eastAsia="宋体" w:hAnsi="宋体" w:hint="eastAsia"/>
        </w:rPr>
        <w:t>性能测试的并发测试是在前期执行还是后期才执行？</w:t>
      </w:r>
    </w:p>
    <w:p w:rsidR="00D32632" w:rsidRPr="007F1C9D" w:rsidRDefault="00D32632" w:rsidP="00D32632">
      <w:pPr>
        <w:ind w:left="420"/>
        <w:rPr>
          <w:rFonts w:ascii="宋体" w:eastAsia="宋体" w:hAnsi="宋体"/>
          <w:color w:val="FF0000"/>
        </w:rPr>
      </w:pPr>
      <w:r w:rsidRPr="007F1C9D">
        <w:rPr>
          <w:rFonts w:ascii="宋体" w:eastAsia="宋体" w:hAnsi="宋体" w:hint="eastAsia"/>
          <w:color w:val="FF0000"/>
        </w:rPr>
        <w:t>功能</w:t>
      </w:r>
      <w:r w:rsidRPr="007F1C9D">
        <w:rPr>
          <w:rFonts w:ascii="宋体" w:eastAsia="宋体" w:hAnsi="宋体"/>
          <w:color w:val="FF0000"/>
        </w:rPr>
        <w:t>基本</w:t>
      </w:r>
      <w:r w:rsidRPr="007F1C9D">
        <w:rPr>
          <w:rFonts w:ascii="宋体" w:eastAsia="宋体" w:hAnsi="宋体" w:hint="eastAsia"/>
          <w:color w:val="FF0000"/>
        </w:rPr>
        <w:t>稳定</w:t>
      </w:r>
      <w:r w:rsidRPr="007F1C9D">
        <w:rPr>
          <w:rFonts w:ascii="宋体" w:eastAsia="宋体" w:hAnsi="宋体"/>
          <w:color w:val="FF0000"/>
        </w:rPr>
        <w:t>之后</w:t>
      </w:r>
    </w:p>
    <w:p w:rsidR="00162909" w:rsidRDefault="00162909" w:rsidP="00D32632">
      <w:pPr>
        <w:rPr>
          <w:rFonts w:ascii="宋体" w:eastAsia="宋体" w:hAnsi="宋体"/>
          <w:color w:val="FF0000"/>
        </w:rPr>
      </w:pPr>
    </w:p>
    <w:p w:rsidR="00D32632" w:rsidRPr="00D32632" w:rsidRDefault="00D32632" w:rsidP="00D32632">
      <w:pPr>
        <w:pStyle w:val="a3"/>
        <w:numPr>
          <w:ilvl w:val="0"/>
          <w:numId w:val="12"/>
        </w:numPr>
        <w:ind w:firstLineChars="0"/>
        <w:rPr>
          <w:rFonts w:ascii="宋体" w:eastAsia="宋体" w:hAnsi="宋体"/>
        </w:rPr>
      </w:pPr>
      <w:r w:rsidRPr="00D32632">
        <w:rPr>
          <w:rFonts w:ascii="宋体" w:eastAsia="宋体" w:hAnsi="宋体" w:hint="eastAsia"/>
        </w:rPr>
        <w:t>关注的性能指标有哪些？</w:t>
      </w:r>
    </w:p>
    <w:p w:rsidR="00D32632" w:rsidRPr="00D32632" w:rsidRDefault="00D32632" w:rsidP="00D32632">
      <w:pPr>
        <w:rPr>
          <w:rFonts w:ascii="宋体" w:eastAsia="宋体" w:hAnsi="宋体"/>
          <w:color w:val="FF0000"/>
        </w:rPr>
      </w:pPr>
      <w:r w:rsidRPr="00D32632">
        <w:rPr>
          <w:rFonts w:ascii="宋体" w:eastAsia="宋体" w:hAnsi="宋体"/>
          <w:color w:val="FF0000"/>
        </w:rPr>
        <w:t>T</w:t>
      </w:r>
      <w:r w:rsidRPr="00D32632">
        <w:rPr>
          <w:rFonts w:ascii="宋体" w:eastAsia="宋体" w:hAnsi="宋体" w:hint="eastAsia"/>
          <w:color w:val="FF0000"/>
        </w:rPr>
        <w:t>ps、</w:t>
      </w:r>
      <w:r w:rsidRPr="00D32632">
        <w:rPr>
          <w:rFonts w:ascii="宋体" w:eastAsia="宋体" w:hAnsi="宋体"/>
          <w:color w:val="FF0000"/>
        </w:rPr>
        <w:t>事务处理率、</w:t>
      </w:r>
      <w:r w:rsidRPr="00D32632">
        <w:rPr>
          <w:rFonts w:ascii="宋体" w:eastAsia="宋体" w:hAnsi="宋体" w:hint="eastAsia"/>
          <w:color w:val="FF0000"/>
        </w:rPr>
        <w:t>响应</w:t>
      </w:r>
      <w:r w:rsidRPr="00D32632">
        <w:rPr>
          <w:rFonts w:ascii="宋体" w:eastAsia="宋体" w:hAnsi="宋体"/>
          <w:color w:val="FF0000"/>
        </w:rPr>
        <w:t>时间、吞吐量、吞吐率、</w:t>
      </w:r>
      <w:r w:rsidRPr="00D32632">
        <w:rPr>
          <w:rFonts w:ascii="宋体" w:eastAsia="宋体" w:hAnsi="宋体" w:hint="eastAsia"/>
          <w:color w:val="FF0000"/>
        </w:rPr>
        <w:t>资源</w:t>
      </w:r>
      <w:r w:rsidRPr="00D32632">
        <w:rPr>
          <w:rFonts w:ascii="宋体" w:eastAsia="宋体" w:hAnsi="宋体"/>
          <w:color w:val="FF0000"/>
        </w:rPr>
        <w:t>利用率</w:t>
      </w:r>
    </w:p>
    <w:p w:rsidR="00D517A9" w:rsidRPr="00D517A9" w:rsidRDefault="00D517A9" w:rsidP="00D517A9">
      <w:pPr>
        <w:pStyle w:val="a3"/>
        <w:numPr>
          <w:ilvl w:val="0"/>
          <w:numId w:val="12"/>
        </w:numPr>
        <w:ind w:firstLineChars="0"/>
        <w:rPr>
          <w:rFonts w:ascii="宋体" w:eastAsia="宋体" w:hAnsi="宋体"/>
          <w:highlight w:val="yellow"/>
        </w:rPr>
      </w:pPr>
      <w:r w:rsidRPr="00D517A9">
        <w:rPr>
          <w:rFonts w:ascii="宋体" w:eastAsia="宋体" w:hAnsi="宋体" w:hint="eastAsia"/>
          <w:highlight w:val="yellow"/>
        </w:rPr>
        <w:t>并发数是多少？如何</w:t>
      </w:r>
      <w:r w:rsidRPr="00D517A9">
        <w:rPr>
          <w:rFonts w:ascii="宋体" w:eastAsia="宋体" w:hAnsi="宋体"/>
          <w:highlight w:val="yellow"/>
        </w:rPr>
        <w:t>做并发？</w:t>
      </w:r>
    </w:p>
    <w:p w:rsidR="00D517A9" w:rsidRPr="00D517A9" w:rsidRDefault="00D517A9" w:rsidP="00D517A9">
      <w:pPr>
        <w:pStyle w:val="a3"/>
        <w:ind w:left="360" w:firstLineChars="0" w:firstLine="0"/>
        <w:rPr>
          <w:rFonts w:ascii="宋体" w:eastAsia="宋体" w:hAnsi="宋体"/>
          <w:color w:val="FF0000"/>
        </w:rPr>
      </w:pPr>
      <w:r w:rsidRPr="00D517A9">
        <w:rPr>
          <w:rFonts w:ascii="宋体" w:eastAsia="宋体" w:hAnsi="宋体" w:hint="eastAsia"/>
          <w:color w:val="FF0000"/>
        </w:rPr>
        <w:t>（1）先做</w:t>
      </w:r>
      <w:r w:rsidRPr="00D517A9">
        <w:rPr>
          <w:rFonts w:ascii="宋体" w:eastAsia="宋体" w:hAnsi="宋体"/>
          <w:color w:val="FF0000"/>
        </w:rPr>
        <w:t>一些测试计划</w:t>
      </w:r>
      <w:r w:rsidRPr="00D517A9">
        <w:rPr>
          <w:rFonts w:ascii="宋体" w:eastAsia="宋体" w:hAnsi="宋体" w:hint="eastAsia"/>
          <w:color w:val="FF0000"/>
        </w:rPr>
        <w:t>（并发</w:t>
      </w:r>
      <w:r w:rsidRPr="00D517A9">
        <w:rPr>
          <w:rFonts w:ascii="宋体" w:eastAsia="宋体" w:hAnsi="宋体"/>
          <w:color w:val="FF0000"/>
        </w:rPr>
        <w:t>用户数多少、场景的设计、关注的指标有哪些</w:t>
      </w:r>
      <w:r w:rsidRPr="00D517A9">
        <w:rPr>
          <w:rFonts w:ascii="宋体" w:eastAsia="宋体" w:hAnsi="宋体" w:hint="eastAsia"/>
          <w:color w:val="FF0000"/>
        </w:rPr>
        <w:t>）</w:t>
      </w:r>
    </w:p>
    <w:p w:rsidR="00D517A9" w:rsidRPr="00D517A9" w:rsidRDefault="00D517A9" w:rsidP="00C20F6E">
      <w:pPr>
        <w:pStyle w:val="a3"/>
        <w:ind w:leftChars="200" w:left="840" w:hangingChars="200" w:hanging="420"/>
        <w:rPr>
          <w:rFonts w:ascii="宋体" w:eastAsia="宋体" w:hAnsi="宋体"/>
          <w:color w:val="FF0000"/>
        </w:rPr>
      </w:pPr>
      <w:r w:rsidRPr="00D517A9">
        <w:rPr>
          <w:rFonts w:ascii="宋体" w:eastAsia="宋体" w:hAnsi="宋体" w:hint="eastAsia"/>
          <w:color w:val="FF0000"/>
        </w:rPr>
        <w:t>（2）loadrunner</w:t>
      </w:r>
      <w:r w:rsidRPr="00D517A9">
        <w:rPr>
          <w:rFonts w:ascii="宋体" w:eastAsia="宋体" w:hAnsi="宋体"/>
          <w:color w:val="FF0000"/>
        </w:rPr>
        <w:t>录制脚本</w:t>
      </w:r>
      <w:r w:rsidRPr="00D517A9">
        <w:rPr>
          <w:rFonts w:ascii="宋体" w:eastAsia="宋体" w:hAnsi="宋体" w:hint="eastAsia"/>
          <w:color w:val="FF0000"/>
        </w:rPr>
        <w:t>（再</w:t>
      </w:r>
      <w:r w:rsidRPr="00D517A9">
        <w:rPr>
          <w:rFonts w:ascii="宋体" w:eastAsia="宋体" w:hAnsi="宋体"/>
          <w:color w:val="FF0000"/>
        </w:rPr>
        <w:t>对脚本进行优化，例如加入检查点、事务、</w:t>
      </w:r>
      <w:r w:rsidRPr="00D517A9">
        <w:rPr>
          <w:rFonts w:ascii="宋体" w:eastAsia="宋体" w:hAnsi="宋体" w:hint="eastAsia"/>
          <w:color w:val="FF0000"/>
        </w:rPr>
        <w:t>集合点、</w:t>
      </w:r>
      <w:r w:rsidRPr="00D517A9">
        <w:rPr>
          <w:rFonts w:ascii="宋体" w:eastAsia="宋体" w:hAnsi="宋体"/>
          <w:color w:val="FF0000"/>
        </w:rPr>
        <w:t>参数化</w:t>
      </w:r>
      <w:r w:rsidRPr="00D517A9">
        <w:rPr>
          <w:rFonts w:ascii="宋体" w:eastAsia="宋体" w:hAnsi="宋体" w:hint="eastAsia"/>
          <w:color w:val="FF0000"/>
        </w:rPr>
        <w:t>）</w:t>
      </w:r>
    </w:p>
    <w:p w:rsidR="00D517A9" w:rsidRPr="00D517A9" w:rsidRDefault="00D517A9" w:rsidP="00D517A9">
      <w:pPr>
        <w:pStyle w:val="a3"/>
        <w:ind w:left="360" w:firstLineChars="0" w:firstLine="0"/>
        <w:rPr>
          <w:rFonts w:ascii="宋体" w:eastAsia="宋体" w:hAnsi="宋体"/>
          <w:color w:val="FF0000"/>
        </w:rPr>
      </w:pPr>
      <w:r w:rsidRPr="00D517A9">
        <w:rPr>
          <w:rFonts w:ascii="宋体" w:eastAsia="宋体" w:hAnsi="宋体" w:hint="eastAsia"/>
          <w:color w:val="FF0000"/>
        </w:rPr>
        <w:t>（3）设置</w:t>
      </w:r>
      <w:r w:rsidRPr="00D517A9">
        <w:rPr>
          <w:rFonts w:ascii="宋体" w:eastAsia="宋体" w:hAnsi="宋体"/>
          <w:color w:val="FF0000"/>
        </w:rPr>
        <w:t>场景</w:t>
      </w:r>
      <w:r w:rsidRPr="00D517A9">
        <w:rPr>
          <w:rFonts w:ascii="宋体" w:eastAsia="宋体" w:hAnsi="宋体" w:hint="eastAsia"/>
          <w:color w:val="FF0000"/>
        </w:rPr>
        <w:t>（设置用户</w:t>
      </w:r>
      <w:r w:rsidRPr="00D517A9">
        <w:rPr>
          <w:rFonts w:ascii="宋体" w:eastAsia="宋体" w:hAnsi="宋体"/>
          <w:color w:val="FF0000"/>
        </w:rPr>
        <w:t>数、运行时间、需要监控的资源</w:t>
      </w:r>
      <w:r w:rsidRPr="00D517A9">
        <w:rPr>
          <w:rFonts w:ascii="宋体" w:eastAsia="宋体" w:hAnsi="宋体" w:hint="eastAsia"/>
          <w:color w:val="FF0000"/>
        </w:rPr>
        <w:t>）</w:t>
      </w:r>
    </w:p>
    <w:p w:rsidR="00D517A9" w:rsidRPr="00C20F6E" w:rsidRDefault="00D517A9" w:rsidP="00C20F6E">
      <w:pPr>
        <w:pStyle w:val="a3"/>
        <w:ind w:left="360" w:firstLineChars="0" w:firstLine="0"/>
        <w:rPr>
          <w:rFonts w:ascii="宋体" w:eastAsia="宋体" w:hAnsi="宋体"/>
          <w:color w:val="FF0000"/>
        </w:rPr>
      </w:pPr>
      <w:r w:rsidRPr="00D517A9">
        <w:rPr>
          <w:rFonts w:ascii="宋体" w:eastAsia="宋体" w:hAnsi="宋体" w:hint="eastAsia"/>
          <w:color w:val="FF0000"/>
        </w:rPr>
        <w:t>（4）运行</w:t>
      </w:r>
      <w:r w:rsidRPr="00D517A9">
        <w:rPr>
          <w:rFonts w:ascii="宋体" w:eastAsia="宋体" w:hAnsi="宋体"/>
          <w:color w:val="FF0000"/>
        </w:rPr>
        <w:t>脚本，监控资源情况</w:t>
      </w:r>
      <w:r w:rsidRPr="00D517A9">
        <w:rPr>
          <w:rFonts w:ascii="宋体" w:eastAsia="宋体" w:hAnsi="宋体" w:hint="eastAsia"/>
          <w:color w:val="FF0000"/>
        </w:rPr>
        <w:t>（比如</w:t>
      </w:r>
      <w:r w:rsidRPr="00C20F6E">
        <w:rPr>
          <w:rFonts w:ascii="宋体" w:eastAsia="宋体" w:hAnsi="宋体" w:hint="eastAsia"/>
          <w:color w:val="FF0000"/>
        </w:rPr>
        <w:t>CPU、processor time\usertime</w:t>
      </w:r>
    </w:p>
    <w:p w:rsidR="00D517A9" w:rsidRPr="00D517A9" w:rsidRDefault="00D517A9" w:rsidP="00C20F6E">
      <w:pPr>
        <w:pStyle w:val="a3"/>
        <w:ind w:left="2040" w:firstLineChars="0" w:firstLine="60"/>
        <w:rPr>
          <w:rFonts w:ascii="宋体" w:eastAsia="宋体" w:hAnsi="宋体"/>
          <w:color w:val="FF0000"/>
        </w:rPr>
      </w:pPr>
      <w:r w:rsidRPr="00D517A9">
        <w:rPr>
          <w:rFonts w:ascii="宋体" w:eastAsia="宋体" w:hAnsi="宋体"/>
          <w:color w:val="FF0000"/>
        </w:rPr>
        <w:t>内存</w:t>
      </w:r>
      <w:r w:rsidRPr="00D517A9">
        <w:rPr>
          <w:rFonts w:ascii="宋体" w:eastAsia="宋体" w:hAnsi="宋体" w:hint="eastAsia"/>
          <w:color w:val="FF0000"/>
        </w:rPr>
        <w:t>、Ava</w:t>
      </w:r>
      <w:r w:rsidRPr="00D517A9">
        <w:rPr>
          <w:rFonts w:ascii="宋体" w:eastAsia="宋体" w:hAnsi="宋体"/>
          <w:color w:val="FF0000"/>
        </w:rPr>
        <w:t>i</w:t>
      </w:r>
      <w:r w:rsidRPr="00D517A9">
        <w:rPr>
          <w:rFonts w:ascii="宋体" w:eastAsia="宋体" w:hAnsi="宋体" w:hint="eastAsia"/>
          <w:color w:val="FF0000"/>
        </w:rPr>
        <w:t>lable mbyte</w:t>
      </w:r>
      <w:r w:rsidRPr="00D517A9">
        <w:rPr>
          <w:rFonts w:ascii="宋体" w:eastAsia="宋体" w:hAnsi="宋体"/>
          <w:color w:val="FF0000"/>
        </w:rPr>
        <w:t>s</w:t>
      </w:r>
    </w:p>
    <w:p w:rsidR="00D517A9" w:rsidRPr="00D517A9" w:rsidRDefault="00D517A9" w:rsidP="00C20F6E">
      <w:pPr>
        <w:pStyle w:val="a3"/>
        <w:ind w:left="1800" w:firstLineChars="0" w:firstLine="300"/>
        <w:rPr>
          <w:rFonts w:ascii="宋体" w:eastAsia="宋体" w:hAnsi="宋体"/>
          <w:color w:val="FF0000"/>
        </w:rPr>
      </w:pPr>
      <w:r w:rsidRPr="00D517A9">
        <w:rPr>
          <w:rFonts w:ascii="宋体" w:eastAsia="宋体" w:hAnsi="宋体"/>
          <w:color w:val="FF0000"/>
        </w:rPr>
        <w:lastRenderedPageBreak/>
        <w:t>磁盘、</w:t>
      </w:r>
      <w:r w:rsidRPr="00D517A9">
        <w:rPr>
          <w:rFonts w:ascii="宋体" w:eastAsia="宋体" w:hAnsi="宋体" w:hint="eastAsia"/>
          <w:color w:val="FF0000"/>
        </w:rPr>
        <w:t>read bytes\write by</w:t>
      </w:r>
      <w:r w:rsidRPr="00D517A9">
        <w:rPr>
          <w:rFonts w:ascii="宋体" w:eastAsia="宋体" w:hAnsi="宋体"/>
          <w:color w:val="FF0000"/>
        </w:rPr>
        <w:t>t</w:t>
      </w:r>
      <w:r w:rsidRPr="00D517A9">
        <w:rPr>
          <w:rFonts w:ascii="宋体" w:eastAsia="宋体" w:hAnsi="宋体" w:hint="eastAsia"/>
          <w:color w:val="FF0000"/>
        </w:rPr>
        <w:t>es</w:t>
      </w:r>
    </w:p>
    <w:p w:rsidR="00D517A9" w:rsidRPr="00D517A9" w:rsidRDefault="00D517A9" w:rsidP="00C20F6E">
      <w:pPr>
        <w:pStyle w:val="a3"/>
        <w:ind w:left="1920" w:firstLineChars="0" w:firstLine="180"/>
        <w:rPr>
          <w:rFonts w:ascii="宋体" w:eastAsia="宋体" w:hAnsi="宋体"/>
          <w:color w:val="FF0000"/>
        </w:rPr>
      </w:pPr>
      <w:r w:rsidRPr="00D517A9">
        <w:rPr>
          <w:rFonts w:ascii="宋体" w:eastAsia="宋体" w:hAnsi="宋体"/>
          <w:color w:val="FF0000"/>
        </w:rPr>
        <w:t>网络</w:t>
      </w:r>
      <w:r w:rsidRPr="00D517A9">
        <w:rPr>
          <w:rFonts w:ascii="宋体" w:eastAsia="宋体" w:hAnsi="宋体" w:hint="eastAsia"/>
          <w:color w:val="FF0000"/>
        </w:rPr>
        <w:t>、bytes total</w:t>
      </w:r>
    </w:p>
    <w:p w:rsidR="00D517A9" w:rsidRPr="00D517A9" w:rsidRDefault="00D517A9" w:rsidP="00C20F6E">
      <w:pPr>
        <w:pStyle w:val="a3"/>
        <w:ind w:left="1860" w:firstLineChars="0" w:firstLine="240"/>
        <w:rPr>
          <w:rFonts w:ascii="宋体" w:eastAsia="宋体" w:hAnsi="宋体"/>
          <w:color w:val="FF0000"/>
        </w:rPr>
      </w:pPr>
      <w:r w:rsidRPr="00D517A9">
        <w:rPr>
          <w:rFonts w:ascii="宋体" w:eastAsia="宋体" w:hAnsi="宋体"/>
          <w:color w:val="FF0000"/>
        </w:rPr>
        <w:t>系统</w:t>
      </w:r>
      <w:r w:rsidRPr="00D517A9">
        <w:rPr>
          <w:rFonts w:ascii="宋体" w:eastAsia="宋体" w:hAnsi="宋体" w:hint="eastAsia"/>
          <w:color w:val="FF0000"/>
        </w:rPr>
        <w:t>、processor\queue</w:t>
      </w:r>
      <w:r w:rsidRPr="00D517A9">
        <w:rPr>
          <w:rFonts w:ascii="宋体" w:eastAsia="宋体" w:hAnsi="宋体"/>
          <w:color w:val="FF0000"/>
        </w:rPr>
        <w:t>\</w:t>
      </w:r>
      <w:r w:rsidRPr="00D517A9">
        <w:rPr>
          <w:rFonts w:ascii="宋体" w:eastAsia="宋体" w:hAnsi="宋体" w:hint="eastAsia"/>
          <w:color w:val="FF0000"/>
        </w:rPr>
        <w:t>lengt</w:t>
      </w:r>
      <w:r w:rsidRPr="00D517A9">
        <w:rPr>
          <w:rFonts w:ascii="宋体" w:eastAsia="宋体" w:hAnsi="宋体"/>
          <w:color w:val="FF0000"/>
        </w:rPr>
        <w:t>h</w:t>
      </w:r>
    </w:p>
    <w:p w:rsidR="00D01E46" w:rsidRPr="00B10AE4" w:rsidRDefault="00D01E46" w:rsidP="00D01E46">
      <w:pPr>
        <w:pStyle w:val="a3"/>
        <w:numPr>
          <w:ilvl w:val="0"/>
          <w:numId w:val="12"/>
        </w:numPr>
        <w:ind w:firstLineChars="0"/>
        <w:rPr>
          <w:rFonts w:ascii="宋体" w:eastAsia="宋体" w:hAnsi="宋体"/>
          <w:highlight w:val="yellow"/>
        </w:rPr>
      </w:pPr>
      <w:r w:rsidRPr="00B10AE4">
        <w:rPr>
          <w:rFonts w:ascii="宋体" w:eastAsia="宋体" w:hAnsi="宋体" w:hint="eastAsia"/>
          <w:highlight w:val="yellow"/>
        </w:rPr>
        <w:t>后期</w:t>
      </w:r>
      <w:r w:rsidRPr="00B10AE4">
        <w:rPr>
          <w:rFonts w:ascii="宋体" w:eastAsia="宋体" w:hAnsi="宋体"/>
          <w:highlight w:val="yellow"/>
        </w:rPr>
        <w:t>测试用例中更新了多少条？</w:t>
      </w:r>
    </w:p>
    <w:p w:rsidR="00D01E46" w:rsidRDefault="00D01E46" w:rsidP="00D01E46">
      <w:pPr>
        <w:ind w:firstLineChars="200" w:firstLine="420"/>
        <w:rPr>
          <w:color w:val="FF0000"/>
        </w:rPr>
      </w:pPr>
      <w:r w:rsidRPr="00021F5F">
        <w:rPr>
          <w:rFonts w:hint="eastAsia"/>
          <w:color w:val="FF0000"/>
        </w:rPr>
        <w:t>每次</w:t>
      </w:r>
      <w:r w:rsidRPr="00021F5F">
        <w:rPr>
          <w:rFonts w:hint="eastAsia"/>
          <w:color w:val="FF0000"/>
        </w:rPr>
        <w:t>50</w:t>
      </w:r>
      <w:r w:rsidRPr="00021F5F">
        <w:rPr>
          <w:rFonts w:hint="eastAsia"/>
          <w:color w:val="FF0000"/>
        </w:rPr>
        <w:t>条</w:t>
      </w:r>
      <w:r w:rsidRPr="00021F5F">
        <w:rPr>
          <w:color w:val="FF0000"/>
        </w:rPr>
        <w:t>左右</w:t>
      </w:r>
      <w:r>
        <w:rPr>
          <w:rFonts w:hint="eastAsia"/>
          <w:color w:val="FF0000"/>
        </w:rPr>
        <w:t>（期间</w:t>
      </w:r>
      <w:r>
        <w:rPr>
          <w:color w:val="FF0000"/>
        </w:rPr>
        <w:t>有用例评审，新的功能加入</w:t>
      </w:r>
      <w:r>
        <w:rPr>
          <w:rFonts w:hint="eastAsia"/>
          <w:color w:val="FF0000"/>
        </w:rPr>
        <w:t>）</w:t>
      </w:r>
    </w:p>
    <w:p w:rsidR="00D01E46" w:rsidRPr="00B10AE4" w:rsidRDefault="00D01E46" w:rsidP="00D01E46">
      <w:pPr>
        <w:pStyle w:val="a3"/>
        <w:numPr>
          <w:ilvl w:val="0"/>
          <w:numId w:val="12"/>
        </w:numPr>
        <w:ind w:firstLineChars="0"/>
        <w:rPr>
          <w:rFonts w:ascii="宋体" w:eastAsia="宋体" w:hAnsi="宋体"/>
          <w:highlight w:val="yellow"/>
        </w:rPr>
      </w:pPr>
      <w:r w:rsidRPr="00B10AE4">
        <w:rPr>
          <w:rFonts w:ascii="宋体" w:eastAsia="宋体" w:hAnsi="宋体" w:hint="eastAsia"/>
          <w:highlight w:val="yellow"/>
        </w:rPr>
        <w:t>用例写了多长时间？</w:t>
      </w:r>
    </w:p>
    <w:p w:rsidR="00D01E46" w:rsidRDefault="00D01E46" w:rsidP="00D01E46">
      <w:pPr>
        <w:ind w:firstLineChars="200" w:firstLine="420"/>
        <w:rPr>
          <w:color w:val="FF0000"/>
        </w:rPr>
      </w:pPr>
      <w:r>
        <w:rPr>
          <w:rFonts w:hint="eastAsia"/>
          <w:color w:val="FF0000"/>
        </w:rPr>
        <w:t>差不多</w:t>
      </w:r>
      <w:r>
        <w:rPr>
          <w:color w:val="FF0000"/>
        </w:rPr>
        <w:t>两个星期，后面有迭代和</w:t>
      </w:r>
      <w:r>
        <w:rPr>
          <w:rFonts w:hint="eastAsia"/>
          <w:color w:val="FF0000"/>
        </w:rPr>
        <w:t>新</w:t>
      </w:r>
      <w:r>
        <w:rPr>
          <w:color w:val="FF0000"/>
        </w:rPr>
        <w:t>功能的加入</w:t>
      </w:r>
    </w:p>
    <w:p w:rsidR="00FD0714" w:rsidRPr="00B10AE4" w:rsidRDefault="00FD0714" w:rsidP="00FD0714">
      <w:pPr>
        <w:pStyle w:val="a3"/>
        <w:numPr>
          <w:ilvl w:val="0"/>
          <w:numId w:val="12"/>
        </w:numPr>
        <w:ind w:firstLineChars="0"/>
        <w:rPr>
          <w:rFonts w:ascii="宋体" w:eastAsia="宋体" w:hAnsi="宋体"/>
          <w:highlight w:val="yellow"/>
        </w:rPr>
      </w:pPr>
      <w:r w:rsidRPr="00B10AE4">
        <w:rPr>
          <w:rFonts w:ascii="宋体" w:eastAsia="宋体" w:hAnsi="宋体" w:hint="eastAsia"/>
          <w:highlight w:val="yellow"/>
        </w:rPr>
        <w:t>第一轮</w:t>
      </w:r>
      <w:r w:rsidRPr="00B10AE4">
        <w:rPr>
          <w:rFonts w:ascii="宋体" w:eastAsia="宋体" w:hAnsi="宋体"/>
          <w:highlight w:val="yellow"/>
        </w:rPr>
        <w:t>迭代</w:t>
      </w:r>
      <w:r w:rsidRPr="00B10AE4">
        <w:rPr>
          <w:rFonts w:ascii="宋体" w:eastAsia="宋体" w:hAnsi="宋体" w:hint="eastAsia"/>
          <w:highlight w:val="yellow"/>
        </w:rPr>
        <w:t>测</w:t>
      </w:r>
      <w:r w:rsidRPr="00B10AE4">
        <w:rPr>
          <w:rFonts w:ascii="宋体" w:eastAsia="宋体" w:hAnsi="宋体"/>
          <w:highlight w:val="yellow"/>
        </w:rPr>
        <w:t>了多少时间？</w:t>
      </w:r>
    </w:p>
    <w:p w:rsidR="00FD0714" w:rsidRPr="00021F5F" w:rsidRDefault="00FD0714" w:rsidP="00FD0714">
      <w:pPr>
        <w:ind w:firstLine="360"/>
        <w:rPr>
          <w:color w:val="FF0000"/>
        </w:rPr>
      </w:pPr>
      <w:r w:rsidRPr="00E73786">
        <w:rPr>
          <w:color w:val="FF0000"/>
        </w:rPr>
        <w:t>2</w:t>
      </w:r>
      <w:r w:rsidRPr="00E73786">
        <w:rPr>
          <w:rFonts w:hint="eastAsia"/>
          <w:color w:val="FF0000"/>
        </w:rPr>
        <w:t>个月</w:t>
      </w:r>
    </w:p>
    <w:p w:rsidR="00FD0714" w:rsidRPr="00B10AE4" w:rsidRDefault="00FD0714" w:rsidP="00FD0714">
      <w:pPr>
        <w:pStyle w:val="a3"/>
        <w:numPr>
          <w:ilvl w:val="0"/>
          <w:numId w:val="12"/>
        </w:numPr>
        <w:ind w:firstLineChars="0"/>
        <w:rPr>
          <w:rFonts w:ascii="宋体" w:eastAsia="宋体" w:hAnsi="宋体"/>
          <w:highlight w:val="yellow"/>
        </w:rPr>
      </w:pPr>
      <w:r w:rsidRPr="00B10AE4">
        <w:rPr>
          <w:rFonts w:ascii="宋体" w:eastAsia="宋体" w:hAnsi="宋体" w:hint="eastAsia"/>
          <w:highlight w:val="yellow"/>
        </w:rPr>
        <w:t>一个</w:t>
      </w:r>
      <w:r w:rsidRPr="00B10AE4">
        <w:rPr>
          <w:rFonts w:ascii="宋体" w:eastAsia="宋体" w:hAnsi="宋体"/>
          <w:highlight w:val="yellow"/>
        </w:rPr>
        <w:t>版本大概</w:t>
      </w:r>
      <w:r w:rsidRPr="00B10AE4">
        <w:rPr>
          <w:rFonts w:ascii="宋体" w:eastAsia="宋体" w:hAnsi="宋体" w:hint="eastAsia"/>
          <w:highlight w:val="yellow"/>
        </w:rPr>
        <w:t>测</w:t>
      </w:r>
      <w:r w:rsidRPr="00B10AE4">
        <w:rPr>
          <w:rFonts w:ascii="宋体" w:eastAsia="宋体" w:hAnsi="宋体"/>
          <w:highlight w:val="yellow"/>
        </w:rPr>
        <w:t>多少时间？</w:t>
      </w:r>
    </w:p>
    <w:p w:rsidR="00FD0714" w:rsidRDefault="00FD0714" w:rsidP="00FD0714">
      <w:pPr>
        <w:pStyle w:val="a3"/>
        <w:ind w:left="360" w:firstLineChars="50" w:firstLine="105"/>
      </w:pPr>
      <w:r>
        <w:rPr>
          <w:rFonts w:hint="eastAsia"/>
          <w:color w:val="FF0000"/>
        </w:rPr>
        <w:t>两个</w:t>
      </w:r>
      <w:r>
        <w:rPr>
          <w:color w:val="FF0000"/>
        </w:rPr>
        <w:t>星期左右</w:t>
      </w:r>
    </w:p>
    <w:p w:rsidR="00C276E7" w:rsidRDefault="00C276E7" w:rsidP="00B10AE4">
      <w:r>
        <w:rPr>
          <w:rFonts w:hint="eastAsia"/>
        </w:rPr>
        <w:t>94.</w:t>
      </w:r>
      <w:r>
        <w:t xml:space="preserve"> </w:t>
      </w:r>
      <w:r w:rsidRPr="00B10AE4">
        <w:rPr>
          <w:rFonts w:ascii="宋体" w:eastAsia="宋体" w:hAnsi="宋体"/>
          <w:highlight w:val="yellow"/>
        </w:rPr>
        <w:t>为什么你们要使用robot Framework做自动化？</w:t>
      </w:r>
    </w:p>
    <w:p w:rsidR="00C276E7" w:rsidRPr="00E77722" w:rsidRDefault="00C276E7" w:rsidP="00C276E7">
      <w:pPr>
        <w:ind w:firstLine="420"/>
        <w:rPr>
          <w:color w:val="FF0000"/>
        </w:rPr>
      </w:pPr>
      <w:r w:rsidRPr="00E77722">
        <w:rPr>
          <w:rFonts w:hint="eastAsia"/>
          <w:color w:val="FF0000"/>
        </w:rPr>
        <w:t>a</w:t>
      </w:r>
      <w:r w:rsidRPr="00E77722">
        <w:rPr>
          <w:color w:val="FF0000"/>
        </w:rPr>
        <w:t>、图形化界面，容易上手，可以在短期内自动化一批用例</w:t>
      </w:r>
    </w:p>
    <w:p w:rsidR="00C276E7" w:rsidRPr="00E77722" w:rsidRDefault="00C276E7" w:rsidP="00C276E7">
      <w:pPr>
        <w:ind w:firstLine="420"/>
        <w:rPr>
          <w:color w:val="FF0000"/>
        </w:rPr>
      </w:pPr>
      <w:r w:rsidRPr="00E77722">
        <w:rPr>
          <w:color w:val="FF0000"/>
        </w:rPr>
        <w:t xml:space="preserve">b. </w:t>
      </w:r>
      <w:r w:rsidRPr="00E77722">
        <w:rPr>
          <w:color w:val="FF0000"/>
        </w:rPr>
        <w:t>无需代码基础，对人员技术要求没有那么高</w:t>
      </w:r>
    </w:p>
    <w:p w:rsidR="00C276E7" w:rsidRDefault="00C276E7" w:rsidP="00C276E7">
      <w:pPr>
        <w:ind w:firstLine="420"/>
        <w:rPr>
          <w:color w:val="FF0000"/>
        </w:rPr>
      </w:pPr>
      <w:r w:rsidRPr="00E77722">
        <w:rPr>
          <w:color w:val="FF0000"/>
        </w:rPr>
        <w:t xml:space="preserve">c. </w:t>
      </w:r>
      <w:r w:rsidRPr="00E77722">
        <w:rPr>
          <w:color w:val="FF0000"/>
        </w:rPr>
        <w:t>技术比较好的人员可以封装关键字，业务测试人员可以对关键字进行使用</w:t>
      </w:r>
    </w:p>
    <w:p w:rsidR="00C276E7" w:rsidRDefault="00C276E7" w:rsidP="00C276E7">
      <w:pPr>
        <w:rPr>
          <w:rFonts w:ascii="宋体" w:eastAsia="宋体" w:hAnsi="宋体"/>
          <w:color w:val="FF0000"/>
        </w:rPr>
      </w:pPr>
    </w:p>
    <w:p w:rsidR="005979D7" w:rsidRPr="00B10AE4" w:rsidRDefault="005979D7" w:rsidP="005979D7">
      <w:pPr>
        <w:pStyle w:val="a3"/>
        <w:numPr>
          <w:ilvl w:val="0"/>
          <w:numId w:val="12"/>
        </w:numPr>
        <w:ind w:firstLineChars="0"/>
        <w:rPr>
          <w:rFonts w:ascii="宋体" w:eastAsia="宋体" w:hAnsi="宋体"/>
          <w:highlight w:val="yellow"/>
        </w:rPr>
      </w:pPr>
      <w:r w:rsidRPr="00B10AE4">
        <w:rPr>
          <w:rFonts w:ascii="宋体" w:eastAsia="宋体" w:hAnsi="宋体" w:hint="eastAsia"/>
          <w:highlight w:val="yellow"/>
        </w:rPr>
        <w:t>RF常用</w:t>
      </w:r>
      <w:r w:rsidRPr="00B10AE4">
        <w:rPr>
          <w:rFonts w:ascii="宋体" w:eastAsia="宋体" w:hAnsi="宋体"/>
          <w:highlight w:val="yellow"/>
        </w:rPr>
        <w:t>的</w:t>
      </w:r>
      <w:r w:rsidRPr="00B10AE4">
        <w:rPr>
          <w:rFonts w:ascii="宋体" w:eastAsia="宋体" w:hAnsi="宋体" w:hint="eastAsia"/>
          <w:highlight w:val="yellow"/>
        </w:rPr>
        <w:t>关键字</w:t>
      </w:r>
      <w:r w:rsidRPr="00B10AE4">
        <w:rPr>
          <w:rFonts w:ascii="宋体" w:eastAsia="宋体" w:hAnsi="宋体"/>
          <w:highlight w:val="yellow"/>
        </w:rPr>
        <w:t>？</w:t>
      </w:r>
    </w:p>
    <w:p w:rsidR="005979D7" w:rsidRDefault="005979D7" w:rsidP="005979D7">
      <w:r w:rsidRPr="00BF148F">
        <w:rPr>
          <w:color w:val="FF0000"/>
        </w:rPr>
        <w:t>Open browser</w:t>
      </w:r>
      <w:r>
        <w:rPr>
          <w:rFonts w:hint="eastAsia"/>
          <w:color w:val="FF0000"/>
        </w:rPr>
        <w:t>（打开</w:t>
      </w:r>
      <w:r>
        <w:rPr>
          <w:color w:val="FF0000"/>
        </w:rPr>
        <w:t>浏览器</w:t>
      </w:r>
      <w:r>
        <w:rPr>
          <w:rFonts w:hint="eastAsia"/>
          <w:color w:val="FF0000"/>
        </w:rPr>
        <w:t>）</w:t>
      </w:r>
      <w:r>
        <w:t>/</w:t>
      </w:r>
      <w:r w:rsidRPr="00BF148F">
        <w:rPr>
          <w:color w:val="FF0000"/>
        </w:rPr>
        <w:t>set browser implicit</w:t>
      </w:r>
      <w:r>
        <w:rPr>
          <w:rFonts w:hint="eastAsia"/>
          <w:color w:val="FF0000"/>
        </w:rPr>
        <w:t>（设置</w:t>
      </w:r>
      <w:r>
        <w:rPr>
          <w:color w:val="FF0000"/>
        </w:rPr>
        <w:t>浏览器等待</w:t>
      </w:r>
      <w:r>
        <w:rPr>
          <w:rFonts w:hint="eastAsia"/>
          <w:color w:val="FF0000"/>
        </w:rPr>
        <w:t>）</w:t>
      </w:r>
      <w:r>
        <w:t>/</w:t>
      </w:r>
      <w:r w:rsidRPr="00BF148F">
        <w:rPr>
          <w:color w:val="FF0000"/>
        </w:rPr>
        <w:t>input text</w:t>
      </w:r>
      <w:r>
        <w:rPr>
          <w:rFonts w:hint="eastAsia"/>
          <w:color w:val="FF0000"/>
        </w:rPr>
        <w:t>（文本</w:t>
      </w:r>
      <w:r>
        <w:rPr>
          <w:color w:val="FF0000"/>
        </w:rPr>
        <w:t>输入</w:t>
      </w:r>
      <w:r>
        <w:rPr>
          <w:rFonts w:hint="eastAsia"/>
          <w:color w:val="FF0000"/>
        </w:rPr>
        <w:t>）</w:t>
      </w:r>
      <w:r>
        <w:t>/</w:t>
      </w:r>
      <w:r w:rsidRPr="00BF148F">
        <w:rPr>
          <w:color w:val="FF0000"/>
        </w:rPr>
        <w:t>click button</w:t>
      </w:r>
      <w:r>
        <w:rPr>
          <w:rFonts w:hint="eastAsia"/>
          <w:color w:val="FF0000"/>
        </w:rPr>
        <w:t>（点击</w:t>
      </w:r>
      <w:r>
        <w:rPr>
          <w:color w:val="FF0000"/>
        </w:rPr>
        <w:t>按钮</w:t>
      </w:r>
      <w:r>
        <w:rPr>
          <w:rFonts w:hint="eastAsia"/>
          <w:color w:val="FF0000"/>
        </w:rPr>
        <w:t>）</w:t>
      </w:r>
      <w:r>
        <w:t>/</w:t>
      </w:r>
      <w:r w:rsidRPr="00BF148F">
        <w:rPr>
          <w:color w:val="FF0000"/>
        </w:rPr>
        <w:t>click link</w:t>
      </w:r>
      <w:r>
        <w:rPr>
          <w:rFonts w:hint="eastAsia"/>
          <w:color w:val="FF0000"/>
        </w:rPr>
        <w:t>（点击</w:t>
      </w:r>
      <w:r>
        <w:rPr>
          <w:color w:val="FF0000"/>
        </w:rPr>
        <w:t>A</w:t>
      </w:r>
      <w:r>
        <w:rPr>
          <w:color w:val="FF0000"/>
        </w:rPr>
        <w:t>标签</w:t>
      </w:r>
      <w:r>
        <w:rPr>
          <w:rFonts w:hint="eastAsia"/>
          <w:color w:val="FF0000"/>
        </w:rPr>
        <w:t>）</w:t>
      </w:r>
      <w:r>
        <w:t>/</w:t>
      </w:r>
      <w:r w:rsidRPr="00BF148F">
        <w:rPr>
          <w:color w:val="FF0000"/>
        </w:rPr>
        <w:t>click element</w:t>
      </w:r>
      <w:r>
        <w:rPr>
          <w:rFonts w:hint="eastAsia"/>
          <w:color w:val="FF0000"/>
        </w:rPr>
        <w:t>（点击</w:t>
      </w:r>
      <w:r>
        <w:rPr>
          <w:color w:val="FF0000"/>
        </w:rPr>
        <w:t>某个标签</w:t>
      </w:r>
      <w:r>
        <w:rPr>
          <w:rFonts w:hint="eastAsia"/>
          <w:color w:val="FF0000"/>
        </w:rPr>
        <w:t>）</w:t>
      </w:r>
    </w:p>
    <w:p w:rsidR="00C276E7" w:rsidRDefault="00C276E7" w:rsidP="005979D7">
      <w:pPr>
        <w:rPr>
          <w:rFonts w:ascii="宋体" w:eastAsia="宋体" w:hAnsi="宋体"/>
          <w:color w:val="FF0000"/>
        </w:rPr>
      </w:pPr>
    </w:p>
    <w:p w:rsidR="00E84FAF" w:rsidRPr="00B10AE4" w:rsidRDefault="005979D7" w:rsidP="00E84FAF">
      <w:pPr>
        <w:pStyle w:val="a3"/>
        <w:numPr>
          <w:ilvl w:val="0"/>
          <w:numId w:val="12"/>
        </w:numPr>
        <w:ind w:firstLineChars="0"/>
        <w:rPr>
          <w:rFonts w:ascii="宋体" w:eastAsia="宋体" w:hAnsi="宋体"/>
          <w:highlight w:val="yellow"/>
        </w:rPr>
      </w:pPr>
      <w:ins w:id="0" w:author="Administrator" w:date="2017-11-12T19:12:00Z">
        <w:r w:rsidRPr="00B10AE4">
          <w:rPr>
            <w:rFonts w:ascii="宋体" w:eastAsia="宋体" w:hAnsi="宋体" w:hint="eastAsia"/>
            <w:highlight w:val="yellow"/>
          </w:rPr>
          <w:t>Jmeter有</w:t>
        </w:r>
        <w:r w:rsidRPr="00B10AE4">
          <w:rPr>
            <w:rFonts w:ascii="宋体" w:eastAsia="宋体" w:hAnsi="宋体"/>
            <w:highlight w:val="yellow"/>
          </w:rPr>
          <w:t>哪些</w:t>
        </w:r>
        <w:r w:rsidRPr="00B10AE4">
          <w:rPr>
            <w:rFonts w:ascii="宋体" w:eastAsia="宋体" w:hAnsi="宋体" w:hint="eastAsia"/>
            <w:highlight w:val="yellow"/>
          </w:rPr>
          <w:t>元件</w:t>
        </w:r>
        <w:r w:rsidRPr="00B10AE4">
          <w:rPr>
            <w:rFonts w:ascii="宋体" w:eastAsia="宋体" w:hAnsi="宋体"/>
            <w:highlight w:val="yellow"/>
          </w:rPr>
          <w:t>？</w:t>
        </w:r>
      </w:ins>
    </w:p>
    <w:p w:rsidR="00E84FAF" w:rsidRDefault="00E84FAF" w:rsidP="00E84FAF">
      <w:pPr>
        <w:pStyle w:val="a3"/>
        <w:ind w:firstLine="480"/>
        <w:rPr>
          <w:rFonts w:asciiTheme="minorEastAsia" w:hAnsiTheme="minorEastAsia" w:cs="Helvetica"/>
          <w:color w:val="000000"/>
          <w:kern w:val="0"/>
          <w:sz w:val="24"/>
          <w:szCs w:val="24"/>
        </w:rPr>
      </w:pPr>
      <w:ins w:id="1" w:author="Administrator" w:date="2017-11-12T19:45:00Z">
        <w:r w:rsidRPr="00E84FAF">
          <w:rPr>
            <w:rFonts w:asciiTheme="minorEastAsia" w:hAnsiTheme="minorEastAsia" w:cs="Helvetica"/>
            <w:color w:val="000000"/>
            <w:kern w:val="0"/>
            <w:sz w:val="24"/>
            <w:szCs w:val="24"/>
          </w:rPr>
          <w:t>1–配置元件（Config Element）</w:t>
        </w:r>
        <w:r w:rsidRPr="00E84FAF">
          <w:rPr>
            <w:rFonts w:asciiTheme="minorEastAsia" w:hAnsiTheme="minorEastAsia" w:cs="Helvetica"/>
            <w:color w:val="000000"/>
            <w:kern w:val="0"/>
            <w:sz w:val="24"/>
            <w:szCs w:val="24"/>
          </w:rPr>
          <w:br/>
          <w:t>2–前置处理器（Pre Processors）</w:t>
        </w:r>
        <w:r w:rsidRPr="00E84FAF">
          <w:rPr>
            <w:rFonts w:asciiTheme="minorEastAsia" w:hAnsiTheme="minorEastAsia" w:cs="Helvetica"/>
            <w:color w:val="000000"/>
            <w:kern w:val="0"/>
            <w:sz w:val="24"/>
            <w:szCs w:val="24"/>
          </w:rPr>
          <w:br/>
          <w:t>3–定时器（Timer）</w:t>
        </w:r>
        <w:r w:rsidRPr="00E84FAF">
          <w:rPr>
            <w:rFonts w:asciiTheme="minorEastAsia" w:hAnsiTheme="minorEastAsia" w:cs="Helvetica"/>
            <w:color w:val="000000"/>
            <w:kern w:val="0"/>
            <w:sz w:val="24"/>
            <w:szCs w:val="24"/>
          </w:rPr>
          <w:br/>
          <w:t>4–取样器（sampler）</w:t>
        </w:r>
        <w:r w:rsidRPr="00E84FAF">
          <w:rPr>
            <w:rFonts w:asciiTheme="minorEastAsia" w:hAnsiTheme="minorEastAsia" w:cs="Helvetica"/>
            <w:color w:val="000000"/>
            <w:kern w:val="0"/>
            <w:sz w:val="24"/>
            <w:szCs w:val="24"/>
          </w:rPr>
          <w:br/>
          <w:t>5–后置处理器（Post Processors，只在有结果可用情况下执行）</w:t>
        </w:r>
        <w:r w:rsidRPr="00E84FAF">
          <w:rPr>
            <w:rFonts w:asciiTheme="minorEastAsia" w:hAnsiTheme="minorEastAsia" w:cs="Helvetica"/>
            <w:color w:val="000000"/>
            <w:kern w:val="0"/>
            <w:sz w:val="24"/>
            <w:szCs w:val="24"/>
          </w:rPr>
          <w:br/>
          <w:t>6–断言（Assertions，只在有结果可用情况下执行）</w:t>
        </w:r>
        <w:r w:rsidRPr="00E84FAF">
          <w:rPr>
            <w:rFonts w:asciiTheme="minorEastAsia" w:hAnsiTheme="minorEastAsia" w:cs="Helvetica"/>
            <w:color w:val="000000"/>
            <w:kern w:val="0"/>
            <w:sz w:val="24"/>
            <w:szCs w:val="24"/>
          </w:rPr>
          <w:br/>
          <w:t>7–监听器（Listener，只在有结果可用情况下执行）</w:t>
        </w:r>
      </w:ins>
    </w:p>
    <w:p w:rsidR="00E84FAF" w:rsidRDefault="00E84FAF" w:rsidP="00E84FAF">
      <w:pPr>
        <w:pStyle w:val="a3"/>
        <w:ind w:firstLineChars="0" w:firstLine="0"/>
        <w:rPr>
          <w:rFonts w:asciiTheme="minorEastAsia" w:hAnsiTheme="minorEastAsia" w:cs="Helvetica"/>
          <w:color w:val="000000"/>
          <w:kern w:val="0"/>
          <w:sz w:val="24"/>
          <w:szCs w:val="24"/>
        </w:rPr>
      </w:pPr>
    </w:p>
    <w:p w:rsidR="00B10AE4" w:rsidRPr="00301DE9" w:rsidRDefault="00B10AE4" w:rsidP="00B10AE4">
      <w:pPr>
        <w:pStyle w:val="a3"/>
        <w:numPr>
          <w:ilvl w:val="0"/>
          <w:numId w:val="12"/>
        </w:numPr>
        <w:ind w:firstLineChars="0"/>
        <w:rPr>
          <w:rFonts w:ascii="宋体" w:eastAsia="宋体" w:hAnsi="宋体"/>
          <w:highlight w:val="yellow"/>
        </w:rPr>
      </w:pPr>
      <w:r w:rsidRPr="00301DE9">
        <w:rPr>
          <w:rFonts w:ascii="宋体" w:eastAsia="宋体" w:hAnsi="宋体" w:hint="eastAsia"/>
          <w:highlight w:val="yellow"/>
        </w:rPr>
        <w:t>J</w:t>
      </w:r>
      <w:r w:rsidRPr="00301DE9">
        <w:rPr>
          <w:rFonts w:ascii="宋体" w:eastAsia="宋体" w:hAnsi="宋体"/>
          <w:highlight w:val="yellow"/>
        </w:rPr>
        <w:t>meter</w:t>
      </w:r>
      <w:r w:rsidRPr="00301DE9">
        <w:rPr>
          <w:rFonts w:ascii="宋体" w:eastAsia="宋体" w:hAnsi="宋体" w:hint="eastAsia"/>
          <w:highlight w:val="yellow"/>
        </w:rPr>
        <w:t>中</w:t>
      </w:r>
      <w:r w:rsidRPr="00301DE9">
        <w:rPr>
          <w:rFonts w:ascii="宋体" w:eastAsia="宋体" w:hAnsi="宋体"/>
          <w:highlight w:val="yellow"/>
        </w:rPr>
        <w:t>http请求的辅助项？</w:t>
      </w:r>
    </w:p>
    <w:p w:rsidR="00B10AE4" w:rsidRPr="00085FF7" w:rsidRDefault="00B10AE4" w:rsidP="00B10AE4">
      <w:pPr>
        <w:ind w:firstLine="360"/>
      </w:pPr>
      <w:r w:rsidRPr="00085FF7">
        <w:rPr>
          <w:rFonts w:hint="eastAsia"/>
        </w:rPr>
        <w:t>察看</w:t>
      </w:r>
      <w:ins w:id="2" w:author="Administrator" w:date="2017-11-12T19:18:00Z">
        <w:r w:rsidRPr="00085FF7">
          <w:rPr>
            <w:rFonts w:hint="eastAsia"/>
          </w:rPr>
          <w:t>结果</w:t>
        </w:r>
      </w:ins>
      <w:r w:rsidRPr="00085FF7">
        <w:rPr>
          <w:rFonts w:hint="eastAsia"/>
        </w:rPr>
        <w:t>树、</w:t>
      </w:r>
      <w:ins w:id="3" w:author="Administrator" w:date="2017-11-12T19:18:00Z">
        <w:r w:rsidRPr="00085FF7">
          <w:rPr>
            <w:rFonts w:hint="eastAsia"/>
          </w:rPr>
          <w:t>响应</w:t>
        </w:r>
      </w:ins>
      <w:r w:rsidRPr="00085FF7">
        <w:rPr>
          <w:rFonts w:hint="eastAsia"/>
        </w:rPr>
        <w:t>断言</w:t>
      </w:r>
      <w:ins w:id="4" w:author="Administrator" w:date="2017-11-12T19:18:00Z">
        <w:r w:rsidRPr="00085FF7">
          <w:rPr>
            <w:rFonts w:hint="eastAsia"/>
          </w:rPr>
          <w:t>、断言结果</w:t>
        </w:r>
      </w:ins>
    </w:p>
    <w:p w:rsidR="00B10AE4" w:rsidRPr="00301DE9" w:rsidRDefault="00B10AE4" w:rsidP="00301DE9">
      <w:pPr>
        <w:pStyle w:val="a3"/>
        <w:numPr>
          <w:ilvl w:val="0"/>
          <w:numId w:val="12"/>
        </w:numPr>
        <w:ind w:firstLineChars="0"/>
        <w:rPr>
          <w:rFonts w:ascii="宋体" w:eastAsia="宋体" w:hAnsi="宋体"/>
          <w:highlight w:val="yellow"/>
        </w:rPr>
      </w:pPr>
      <w:r w:rsidRPr="00301DE9">
        <w:rPr>
          <w:rFonts w:ascii="宋体" w:eastAsia="宋体" w:hAnsi="宋体"/>
          <w:highlight w:val="yellow"/>
        </w:rPr>
        <w:t>如何进行bug定位？</w:t>
      </w:r>
    </w:p>
    <w:p w:rsidR="00B10AE4" w:rsidRPr="00714CF4" w:rsidRDefault="00B10AE4" w:rsidP="00B10AE4">
      <w:pPr>
        <w:widowControl/>
        <w:wordWrap w:val="0"/>
        <w:spacing w:before="100" w:beforeAutospacing="1" w:after="240"/>
        <w:ind w:left="360"/>
        <w:jc w:val="left"/>
        <w:rPr>
          <w:rFonts w:ascii="Verdana" w:eastAsia="宋体" w:hAnsi="Verdana" w:cs="Helvetica"/>
          <w:color w:val="393939"/>
          <w:kern w:val="0"/>
          <w:szCs w:val="21"/>
        </w:rPr>
      </w:pPr>
      <w:r w:rsidRPr="00714CF4">
        <w:rPr>
          <w:rFonts w:ascii="Verdana" w:eastAsia="宋体" w:hAnsi="Verdana" w:cs="Helvetica"/>
          <w:color w:val="393939"/>
          <w:kern w:val="0"/>
          <w:szCs w:val="21"/>
        </w:rPr>
        <w:t>出现</w:t>
      </w:r>
      <w:r w:rsidRPr="007F42F4">
        <w:rPr>
          <w:rFonts w:ascii="Verdana" w:eastAsia="宋体" w:hAnsi="Verdana" w:cs="Helvetica"/>
          <w:color w:val="FF0000"/>
          <w:kern w:val="0"/>
          <w:szCs w:val="21"/>
        </w:rPr>
        <w:t>样式</w:t>
      </w:r>
      <w:r w:rsidRPr="00714CF4">
        <w:rPr>
          <w:rFonts w:ascii="Verdana" w:eastAsia="宋体" w:hAnsi="Verdana" w:cs="Helvetica"/>
          <w:color w:val="393939"/>
          <w:kern w:val="0"/>
          <w:szCs w:val="21"/>
        </w:rPr>
        <w:t>的问题基本都是</w:t>
      </w:r>
      <w:r w:rsidRPr="007F42F4">
        <w:rPr>
          <w:rFonts w:ascii="Verdana" w:eastAsia="宋体" w:hAnsi="Verdana" w:cs="Helvetica"/>
          <w:color w:val="FF0000"/>
          <w:kern w:val="0"/>
          <w:szCs w:val="21"/>
        </w:rPr>
        <w:t>CSS</w:t>
      </w:r>
      <w:r>
        <w:rPr>
          <w:rFonts w:ascii="Verdana" w:eastAsia="宋体" w:hAnsi="Verdana" w:cs="Helvetica"/>
          <w:color w:val="FF0000"/>
          <w:kern w:val="0"/>
          <w:szCs w:val="21"/>
        </w:rPr>
        <w:t>(</w:t>
      </w:r>
      <w:r>
        <w:rPr>
          <w:rFonts w:ascii="Verdana" w:eastAsia="宋体" w:hAnsi="Verdana" w:cs="Helvetica" w:hint="eastAsia"/>
          <w:color w:val="FF0000"/>
          <w:kern w:val="0"/>
          <w:szCs w:val="21"/>
        </w:rPr>
        <w:t>层叠</w:t>
      </w:r>
      <w:r>
        <w:rPr>
          <w:rFonts w:ascii="Verdana" w:eastAsia="宋体" w:hAnsi="Verdana" w:cs="Helvetica"/>
          <w:color w:val="FF0000"/>
          <w:kern w:val="0"/>
          <w:szCs w:val="21"/>
        </w:rPr>
        <w:t>样式表</w:t>
      </w:r>
      <w:r>
        <w:rPr>
          <w:rFonts w:ascii="Verdana" w:eastAsia="宋体" w:hAnsi="Verdana" w:cs="Helvetica"/>
          <w:color w:val="FF0000"/>
          <w:kern w:val="0"/>
          <w:szCs w:val="21"/>
        </w:rPr>
        <w:t>)</w:t>
      </w:r>
      <w:r w:rsidRPr="00714CF4">
        <w:rPr>
          <w:rFonts w:ascii="Verdana" w:eastAsia="宋体" w:hAnsi="Verdana" w:cs="Helvetica"/>
          <w:color w:val="393939"/>
          <w:kern w:val="0"/>
          <w:szCs w:val="21"/>
        </w:rPr>
        <w:t>的</w:t>
      </w:r>
      <w:r w:rsidRPr="00714CF4">
        <w:rPr>
          <w:rFonts w:ascii="Verdana" w:eastAsia="宋体" w:hAnsi="Verdana" w:cs="Helvetica"/>
          <w:color w:val="393939"/>
          <w:kern w:val="0"/>
          <w:szCs w:val="21"/>
        </w:rPr>
        <w:t>bug</w:t>
      </w:r>
      <w:r>
        <w:rPr>
          <w:rFonts w:ascii="Verdana" w:eastAsia="宋体" w:hAnsi="Verdana" w:cs="Helvetica" w:hint="eastAsia"/>
          <w:color w:val="393939"/>
          <w:kern w:val="0"/>
          <w:szCs w:val="21"/>
        </w:rPr>
        <w:t>（排版</w:t>
      </w:r>
      <w:r>
        <w:rPr>
          <w:rFonts w:ascii="Verdana" w:eastAsia="宋体" w:hAnsi="Verdana" w:cs="Helvetica"/>
          <w:color w:val="393939"/>
          <w:kern w:val="0"/>
          <w:szCs w:val="21"/>
        </w:rPr>
        <w:t>、布局、颜色</w:t>
      </w:r>
      <w:r>
        <w:rPr>
          <w:rFonts w:ascii="Verdana" w:eastAsia="宋体" w:hAnsi="Verdana" w:cs="Helvetica" w:hint="eastAsia"/>
          <w:color w:val="393939"/>
          <w:kern w:val="0"/>
          <w:szCs w:val="21"/>
        </w:rPr>
        <w:t>、</w:t>
      </w:r>
      <w:r>
        <w:rPr>
          <w:rFonts w:ascii="Verdana" w:eastAsia="宋体" w:hAnsi="Verdana" w:cs="Helvetica"/>
          <w:color w:val="393939"/>
          <w:kern w:val="0"/>
          <w:szCs w:val="21"/>
        </w:rPr>
        <w:t>背景</w:t>
      </w:r>
      <w:r>
        <w:rPr>
          <w:rFonts w:ascii="Verdana" w:eastAsia="宋体" w:hAnsi="Verdana" w:cs="Helvetica" w:hint="eastAsia"/>
          <w:color w:val="393939"/>
          <w:kern w:val="0"/>
          <w:szCs w:val="21"/>
        </w:rPr>
        <w:t>）</w:t>
      </w:r>
    </w:p>
    <w:p w:rsidR="00B10AE4" w:rsidRPr="00714CF4" w:rsidRDefault="00B10AE4" w:rsidP="00B10AE4">
      <w:pPr>
        <w:widowControl/>
        <w:wordWrap w:val="0"/>
        <w:spacing w:before="100" w:beforeAutospacing="1" w:after="240"/>
        <w:ind w:left="360"/>
        <w:jc w:val="left"/>
        <w:rPr>
          <w:rFonts w:ascii="Verdana" w:eastAsia="宋体" w:hAnsi="Verdana" w:cs="Helvetica"/>
          <w:color w:val="393939"/>
          <w:kern w:val="0"/>
          <w:szCs w:val="21"/>
        </w:rPr>
      </w:pPr>
      <w:r w:rsidRPr="00714CF4">
        <w:rPr>
          <w:rFonts w:ascii="Verdana" w:eastAsia="宋体" w:hAnsi="Verdana" w:cs="Helvetica"/>
          <w:color w:val="393939"/>
          <w:kern w:val="0"/>
          <w:szCs w:val="21"/>
        </w:rPr>
        <w:t>出现</w:t>
      </w:r>
      <w:r w:rsidRPr="007F42F4">
        <w:rPr>
          <w:rFonts w:ascii="Verdana" w:eastAsia="宋体" w:hAnsi="Verdana" w:cs="Helvetica"/>
          <w:color w:val="FF0000"/>
          <w:kern w:val="0"/>
          <w:szCs w:val="21"/>
        </w:rPr>
        <w:t>文本</w:t>
      </w:r>
      <w:r w:rsidRPr="00714CF4">
        <w:rPr>
          <w:rFonts w:ascii="Verdana" w:eastAsia="宋体" w:hAnsi="Verdana" w:cs="Helvetica"/>
          <w:color w:val="393939"/>
          <w:kern w:val="0"/>
          <w:szCs w:val="21"/>
        </w:rPr>
        <w:t>的问题基本都是</w:t>
      </w:r>
      <w:r w:rsidRPr="007F42F4">
        <w:rPr>
          <w:rFonts w:ascii="Verdana" w:eastAsia="宋体" w:hAnsi="Verdana" w:cs="Helvetica"/>
          <w:color w:val="FF0000"/>
          <w:kern w:val="0"/>
          <w:szCs w:val="21"/>
        </w:rPr>
        <w:t>html</w:t>
      </w:r>
      <w:r>
        <w:rPr>
          <w:rFonts w:ascii="Verdana" w:eastAsia="宋体" w:hAnsi="Verdana" w:cs="Helvetica" w:hint="eastAsia"/>
          <w:color w:val="FF0000"/>
          <w:kern w:val="0"/>
          <w:szCs w:val="21"/>
        </w:rPr>
        <w:t>(</w:t>
      </w:r>
      <w:r>
        <w:rPr>
          <w:rFonts w:ascii="Verdana" w:eastAsia="宋体" w:hAnsi="Verdana" w:cs="Helvetica" w:hint="eastAsia"/>
          <w:color w:val="FF0000"/>
          <w:kern w:val="0"/>
          <w:szCs w:val="21"/>
        </w:rPr>
        <w:t>超</w:t>
      </w:r>
      <w:r>
        <w:rPr>
          <w:rFonts w:ascii="Verdana" w:eastAsia="宋体" w:hAnsi="Verdana" w:cs="Helvetica"/>
          <w:color w:val="FF0000"/>
          <w:kern w:val="0"/>
          <w:szCs w:val="21"/>
        </w:rPr>
        <w:t>文本标记语言</w:t>
      </w:r>
      <w:r>
        <w:rPr>
          <w:rFonts w:ascii="Verdana" w:eastAsia="宋体" w:hAnsi="Verdana" w:cs="Helvetica" w:hint="eastAsia"/>
          <w:color w:val="FF0000"/>
          <w:kern w:val="0"/>
          <w:szCs w:val="21"/>
        </w:rPr>
        <w:t>)</w:t>
      </w:r>
      <w:r w:rsidRPr="00714CF4">
        <w:rPr>
          <w:rFonts w:ascii="Verdana" w:eastAsia="宋体" w:hAnsi="Verdana" w:cs="Helvetica"/>
          <w:color w:val="393939"/>
          <w:kern w:val="0"/>
          <w:szCs w:val="21"/>
        </w:rPr>
        <w:t>的</w:t>
      </w:r>
      <w:r w:rsidRPr="00714CF4">
        <w:rPr>
          <w:rFonts w:ascii="Verdana" w:eastAsia="宋体" w:hAnsi="Verdana" w:cs="Helvetica"/>
          <w:color w:val="393939"/>
          <w:kern w:val="0"/>
          <w:szCs w:val="21"/>
        </w:rPr>
        <w:t>bug</w:t>
      </w:r>
      <w:r>
        <w:rPr>
          <w:rFonts w:ascii="Verdana" w:eastAsia="宋体" w:hAnsi="Verdana" w:cs="Helvetica" w:hint="eastAsia"/>
          <w:color w:val="393939"/>
          <w:kern w:val="0"/>
          <w:szCs w:val="21"/>
        </w:rPr>
        <w:t>（标签闭合</w:t>
      </w:r>
      <w:r>
        <w:rPr>
          <w:rFonts w:ascii="Verdana" w:eastAsia="宋体" w:hAnsi="Verdana" w:cs="Helvetica"/>
          <w:color w:val="393939"/>
          <w:kern w:val="0"/>
          <w:szCs w:val="21"/>
        </w:rPr>
        <w:t>、混</w:t>
      </w:r>
      <w:r>
        <w:rPr>
          <w:rFonts w:ascii="Verdana" w:eastAsia="宋体" w:hAnsi="Verdana" w:cs="Helvetica" w:hint="eastAsia"/>
          <w:color w:val="393939"/>
          <w:kern w:val="0"/>
          <w:szCs w:val="21"/>
        </w:rPr>
        <w:t>乱</w:t>
      </w:r>
      <w:r>
        <w:rPr>
          <w:rFonts w:ascii="Verdana" w:eastAsia="宋体" w:hAnsi="Verdana" w:cs="Helvetica"/>
          <w:color w:val="393939"/>
          <w:kern w:val="0"/>
          <w:szCs w:val="21"/>
        </w:rPr>
        <w:t>等</w:t>
      </w:r>
      <w:r>
        <w:rPr>
          <w:rFonts w:ascii="Verdana" w:eastAsia="宋体" w:hAnsi="Verdana" w:cs="Helvetica" w:hint="eastAsia"/>
          <w:color w:val="393939"/>
          <w:kern w:val="0"/>
          <w:szCs w:val="21"/>
        </w:rPr>
        <w:t>）</w:t>
      </w:r>
    </w:p>
    <w:p w:rsidR="00B10AE4" w:rsidRDefault="00B10AE4" w:rsidP="00B10AE4">
      <w:pPr>
        <w:widowControl/>
        <w:wordWrap w:val="0"/>
        <w:spacing w:before="100" w:beforeAutospacing="1" w:after="240"/>
        <w:ind w:left="360"/>
        <w:jc w:val="left"/>
        <w:rPr>
          <w:rFonts w:ascii="Verdana" w:eastAsia="宋体" w:hAnsi="Verdana" w:cs="Helvetica"/>
          <w:color w:val="393939"/>
          <w:kern w:val="0"/>
          <w:szCs w:val="21"/>
        </w:rPr>
      </w:pPr>
      <w:r w:rsidRPr="00714CF4">
        <w:rPr>
          <w:rFonts w:ascii="Verdana" w:eastAsia="宋体" w:hAnsi="Verdana" w:cs="Helvetica"/>
          <w:color w:val="393939"/>
          <w:kern w:val="0"/>
          <w:szCs w:val="21"/>
        </w:rPr>
        <w:t>出现</w:t>
      </w:r>
      <w:r w:rsidRPr="007F42F4">
        <w:rPr>
          <w:rFonts w:ascii="Verdana" w:eastAsia="宋体" w:hAnsi="Verdana" w:cs="Helvetica"/>
          <w:color w:val="FF0000"/>
          <w:kern w:val="0"/>
          <w:szCs w:val="21"/>
        </w:rPr>
        <w:t>交互</w:t>
      </w:r>
      <w:r w:rsidRPr="00714CF4">
        <w:rPr>
          <w:rFonts w:ascii="Verdana" w:eastAsia="宋体" w:hAnsi="Verdana" w:cs="Helvetica"/>
          <w:color w:val="393939"/>
          <w:kern w:val="0"/>
          <w:szCs w:val="21"/>
        </w:rPr>
        <w:t>类的问题基本都是</w:t>
      </w:r>
      <w:r w:rsidRPr="007F42F4">
        <w:rPr>
          <w:rFonts w:ascii="Verdana" w:eastAsia="宋体" w:hAnsi="Verdana" w:cs="Helvetica"/>
          <w:color w:val="FF0000"/>
          <w:kern w:val="0"/>
          <w:szCs w:val="21"/>
        </w:rPr>
        <w:t>Javascript</w:t>
      </w:r>
      <w:r>
        <w:rPr>
          <w:rFonts w:ascii="Verdana" w:eastAsia="宋体" w:hAnsi="Verdana" w:cs="Helvetica"/>
          <w:color w:val="FF0000"/>
          <w:kern w:val="0"/>
          <w:szCs w:val="21"/>
        </w:rPr>
        <w:t>(</w:t>
      </w:r>
      <w:r>
        <w:rPr>
          <w:rFonts w:ascii="Verdana" w:eastAsia="宋体" w:hAnsi="Verdana" w:cs="Helvetica" w:hint="eastAsia"/>
          <w:color w:val="FF0000"/>
          <w:kern w:val="0"/>
          <w:szCs w:val="21"/>
        </w:rPr>
        <w:t>直译</w:t>
      </w:r>
      <w:r>
        <w:rPr>
          <w:rFonts w:ascii="Verdana" w:eastAsia="宋体" w:hAnsi="Verdana" w:cs="Helvetica"/>
          <w:color w:val="FF0000"/>
          <w:kern w:val="0"/>
          <w:szCs w:val="21"/>
        </w:rPr>
        <w:t>式</w:t>
      </w:r>
      <w:r>
        <w:rPr>
          <w:rFonts w:ascii="Verdana" w:eastAsia="宋体" w:hAnsi="Verdana" w:cs="Helvetica" w:hint="eastAsia"/>
          <w:color w:val="FF0000"/>
          <w:kern w:val="0"/>
          <w:szCs w:val="21"/>
        </w:rPr>
        <w:t>脚本语言</w:t>
      </w:r>
      <w:r>
        <w:rPr>
          <w:rFonts w:ascii="Verdana" w:eastAsia="宋体" w:hAnsi="Verdana" w:cs="Helvetica"/>
          <w:color w:val="FF0000"/>
          <w:kern w:val="0"/>
          <w:szCs w:val="21"/>
        </w:rPr>
        <w:t>)</w:t>
      </w:r>
      <w:r w:rsidRPr="00714CF4">
        <w:rPr>
          <w:rFonts w:ascii="Verdana" w:eastAsia="宋体" w:hAnsi="Verdana" w:cs="Helvetica"/>
          <w:color w:val="393939"/>
          <w:kern w:val="0"/>
          <w:szCs w:val="21"/>
        </w:rPr>
        <w:t>的</w:t>
      </w:r>
      <w:r w:rsidRPr="00714CF4">
        <w:rPr>
          <w:rFonts w:ascii="Verdana" w:eastAsia="宋体" w:hAnsi="Verdana" w:cs="Helvetica"/>
          <w:color w:val="393939"/>
          <w:kern w:val="0"/>
          <w:szCs w:val="21"/>
        </w:rPr>
        <w:t>bug</w:t>
      </w:r>
      <w:r>
        <w:rPr>
          <w:rFonts w:ascii="Verdana" w:eastAsia="宋体" w:hAnsi="Verdana" w:cs="Helvetica" w:hint="eastAsia"/>
          <w:color w:val="393939"/>
          <w:kern w:val="0"/>
          <w:szCs w:val="21"/>
        </w:rPr>
        <w:t>（交互类</w:t>
      </w:r>
      <w:r>
        <w:rPr>
          <w:rFonts w:ascii="Verdana" w:eastAsia="宋体" w:hAnsi="Verdana" w:cs="Helvetica"/>
          <w:color w:val="393939"/>
          <w:kern w:val="0"/>
          <w:szCs w:val="21"/>
        </w:rPr>
        <w:t>、提示类</w:t>
      </w:r>
      <w:r>
        <w:rPr>
          <w:rFonts w:ascii="Verdana" w:eastAsia="宋体" w:hAnsi="Verdana" w:cs="Helvetica" w:hint="eastAsia"/>
          <w:color w:val="393939"/>
          <w:kern w:val="0"/>
          <w:szCs w:val="21"/>
        </w:rPr>
        <w:t>）</w:t>
      </w:r>
    </w:p>
    <w:p w:rsidR="00087C19" w:rsidRDefault="00087C19" w:rsidP="00087C19">
      <w:r>
        <w:t xml:space="preserve">98. </w:t>
      </w:r>
      <w:r w:rsidRPr="00A400BF">
        <w:rPr>
          <w:rFonts w:ascii="宋体" w:eastAsia="宋体" w:hAnsi="宋体"/>
          <w:highlight w:val="yellow"/>
        </w:rPr>
        <w:t>为什么需要关联？</w:t>
      </w:r>
    </w:p>
    <w:p w:rsidR="00087C19" w:rsidRPr="00087C19" w:rsidRDefault="00087C19" w:rsidP="00087C19">
      <w:pPr>
        <w:rPr>
          <w:color w:val="FF0000"/>
        </w:rPr>
      </w:pPr>
      <w:r w:rsidRPr="00754C7A">
        <w:rPr>
          <w:rFonts w:hint="eastAsia"/>
          <w:color w:val="FF0000"/>
        </w:rPr>
        <w:t>（</w:t>
      </w:r>
      <w:r w:rsidRPr="00754C7A">
        <w:rPr>
          <w:rFonts w:hint="eastAsia"/>
          <w:color w:val="FF0000"/>
        </w:rPr>
        <w:t>1</w:t>
      </w:r>
      <w:r w:rsidRPr="00754C7A">
        <w:rPr>
          <w:rFonts w:hint="eastAsia"/>
          <w:color w:val="FF0000"/>
        </w:rPr>
        <w:t>）有一种服务器会把一些写死的数据变成动态的</w:t>
      </w:r>
      <w:r w:rsidRPr="00754C7A">
        <w:rPr>
          <w:rFonts w:hint="eastAsia"/>
          <w:color w:val="FF0000"/>
        </w:rPr>
        <w:t>Session ID</w:t>
      </w:r>
      <w:r w:rsidRPr="00754C7A">
        <w:rPr>
          <w:rFonts w:hint="eastAsia"/>
          <w:color w:val="FF0000"/>
        </w:rPr>
        <w:t>从而需要关联</w:t>
      </w:r>
    </w:p>
    <w:p w:rsidR="00301DE9" w:rsidRPr="00A400BF" w:rsidRDefault="00301DE9" w:rsidP="00861ED9">
      <w:pPr>
        <w:pStyle w:val="a3"/>
        <w:numPr>
          <w:ilvl w:val="0"/>
          <w:numId w:val="12"/>
        </w:numPr>
        <w:ind w:firstLineChars="0"/>
        <w:rPr>
          <w:rFonts w:ascii="宋体" w:eastAsia="宋体" w:hAnsi="宋体"/>
          <w:highlight w:val="yellow"/>
        </w:rPr>
      </w:pPr>
      <w:r w:rsidRPr="00A400BF">
        <w:rPr>
          <w:rFonts w:ascii="宋体" w:eastAsia="宋体" w:hAnsi="宋体"/>
          <w:highlight w:val="yellow"/>
        </w:rPr>
        <w:t>什么时候用关联？</w:t>
      </w:r>
    </w:p>
    <w:p w:rsidR="00301DE9" w:rsidRDefault="00301DE9" w:rsidP="00301DE9">
      <w:r w:rsidRPr="00754C7A">
        <w:rPr>
          <w:rFonts w:hint="eastAsia"/>
          <w:color w:val="FF0000"/>
        </w:rPr>
        <w:t>脚本</w:t>
      </w:r>
      <w:r w:rsidRPr="00754C7A">
        <w:rPr>
          <w:color w:val="FF0000"/>
        </w:rPr>
        <w:t>录制没问题、</w:t>
      </w:r>
      <w:r w:rsidRPr="00754C7A">
        <w:rPr>
          <w:rFonts w:hint="eastAsia"/>
          <w:color w:val="FF0000"/>
        </w:rPr>
        <w:t>但是回放</w:t>
      </w:r>
      <w:r>
        <w:rPr>
          <w:color w:val="FF0000"/>
        </w:rPr>
        <w:t>失败，这</w:t>
      </w:r>
      <w:r>
        <w:rPr>
          <w:rFonts w:hint="eastAsia"/>
          <w:color w:val="FF0000"/>
        </w:rPr>
        <w:t>时</w:t>
      </w:r>
      <w:r w:rsidRPr="00754C7A">
        <w:rPr>
          <w:color w:val="FF0000"/>
        </w:rPr>
        <w:t>可以考虑关联</w:t>
      </w:r>
    </w:p>
    <w:p w:rsidR="00301DE9" w:rsidRPr="00861ED9" w:rsidRDefault="00301DE9" w:rsidP="00861ED9">
      <w:pPr>
        <w:pStyle w:val="a3"/>
        <w:numPr>
          <w:ilvl w:val="1"/>
          <w:numId w:val="15"/>
        </w:numPr>
        <w:ind w:firstLineChars="0"/>
        <w:rPr>
          <w:color w:val="FF0000"/>
        </w:rPr>
      </w:pPr>
      <w:r>
        <w:rPr>
          <w:rFonts w:hint="eastAsia"/>
        </w:rPr>
        <w:t>自动</w:t>
      </w:r>
      <w:r>
        <w:t>关联</w:t>
      </w:r>
      <w:r w:rsidR="00861ED9">
        <w:rPr>
          <w:rFonts w:hint="eastAsia"/>
        </w:rPr>
        <w:t xml:space="preserve">  </w:t>
      </w:r>
      <w:r w:rsidRPr="00861ED9">
        <w:rPr>
          <w:rFonts w:hint="eastAsia"/>
          <w:color w:val="FF0000"/>
        </w:rPr>
        <w:t>先回放一遍脚本，然后在</w:t>
      </w:r>
      <w:r w:rsidRPr="00861ED9">
        <w:rPr>
          <w:rFonts w:hint="eastAsia"/>
          <w:color w:val="FF0000"/>
        </w:rPr>
        <w:t xml:space="preserve">correlation Results </w:t>
      </w:r>
      <w:r w:rsidRPr="00861ED9">
        <w:rPr>
          <w:rFonts w:hint="eastAsia"/>
          <w:color w:val="FF0000"/>
        </w:rPr>
        <w:t>按</w:t>
      </w:r>
      <w:r w:rsidRPr="00861ED9">
        <w:rPr>
          <w:rFonts w:hint="eastAsia"/>
          <w:color w:val="FF0000"/>
        </w:rPr>
        <w:t xml:space="preserve">Ctrl+F8 </w:t>
      </w:r>
      <w:r w:rsidRPr="00861ED9">
        <w:rPr>
          <w:rFonts w:hint="eastAsia"/>
          <w:color w:val="FF0000"/>
        </w:rPr>
        <w:t>找到需要关联的地方选中</w:t>
      </w:r>
      <w:r w:rsidRPr="00861ED9">
        <w:rPr>
          <w:rFonts w:hint="eastAsia"/>
          <w:color w:val="FF0000"/>
        </w:rPr>
        <w:t>-</w:t>
      </w:r>
      <w:r w:rsidRPr="00861ED9">
        <w:rPr>
          <w:rFonts w:hint="eastAsia"/>
          <w:color w:val="FF0000"/>
        </w:rPr>
        <w:t>按</w:t>
      </w:r>
      <w:r w:rsidRPr="00861ED9">
        <w:rPr>
          <w:rFonts w:hint="eastAsia"/>
          <w:color w:val="FF0000"/>
        </w:rPr>
        <w:t>correlation</w:t>
      </w:r>
    </w:p>
    <w:p w:rsidR="00301DE9" w:rsidRPr="00861ED9" w:rsidRDefault="00301DE9" w:rsidP="00861ED9">
      <w:pPr>
        <w:pStyle w:val="a3"/>
        <w:numPr>
          <w:ilvl w:val="1"/>
          <w:numId w:val="15"/>
        </w:numPr>
        <w:ind w:firstLineChars="0"/>
        <w:rPr>
          <w:color w:val="FF0000"/>
        </w:rPr>
      </w:pPr>
      <w:r>
        <w:rPr>
          <w:rFonts w:hint="eastAsia"/>
        </w:rPr>
        <w:lastRenderedPageBreak/>
        <w:t>手动</w:t>
      </w:r>
      <w:r>
        <w:t>关联</w:t>
      </w:r>
      <w:r w:rsidR="00861ED9">
        <w:rPr>
          <w:rFonts w:hint="eastAsia"/>
        </w:rPr>
        <w:t xml:space="preserve">  </w:t>
      </w:r>
      <w:ins w:id="5" w:author="Administrator" w:date="2017-11-12T19:20:00Z">
        <w:r w:rsidRPr="00085FF7">
          <w:rPr>
            <w:rFonts w:hint="eastAsia"/>
          </w:rPr>
          <w:t>先找到需要关联的</w:t>
        </w:r>
        <w:r w:rsidRPr="00085FF7">
          <w:t>sessionid,</w:t>
        </w:r>
      </w:ins>
      <w:ins w:id="6" w:author="Administrator" w:date="2017-11-12T19:21:00Z">
        <w:r w:rsidRPr="00085FF7">
          <w:rPr>
            <w:rFonts w:hint="eastAsia"/>
          </w:rPr>
          <w:t>再写关联函数</w:t>
        </w:r>
      </w:ins>
      <w:del w:id="7" w:author="Administrator" w:date="2017-11-12T19:20:00Z">
        <w:r w:rsidRPr="00085FF7" w:rsidDel="00BB3601">
          <w:rPr>
            <w:rFonts w:hint="eastAsia"/>
          </w:rPr>
          <w:delText>先找到需要关联的</w:delText>
        </w:r>
        <w:r w:rsidRPr="00085FF7" w:rsidDel="00BB3601">
          <w:delText xml:space="preserve">sessionID </w:delText>
        </w:r>
        <w:r w:rsidRPr="00085FF7" w:rsidDel="00BB3601">
          <w:rPr>
            <w:rFonts w:hint="eastAsia"/>
          </w:rPr>
          <w:delText>写关联函数</w:delText>
        </w:r>
      </w:del>
      <w:r w:rsidRPr="00085FF7">
        <w:t>web_reg_save_param("uid","LB","RB",LAST);,</w:t>
      </w:r>
      <w:r w:rsidRPr="00085FF7">
        <w:rPr>
          <w:rFonts w:hint="eastAsia"/>
        </w:rPr>
        <w:t>在脚本需要关联的地方用</w:t>
      </w:r>
      <w:r w:rsidRPr="00085FF7">
        <w:t>{uid}</w:t>
      </w:r>
      <w:r w:rsidRPr="00085FF7">
        <w:rPr>
          <w:rFonts w:hint="eastAsia"/>
        </w:rPr>
        <w:t>替换</w:t>
      </w:r>
    </w:p>
    <w:p w:rsidR="00DD57D7" w:rsidRPr="00A400BF" w:rsidRDefault="00DD57D7" w:rsidP="00DD57D7">
      <w:pPr>
        <w:pStyle w:val="a3"/>
        <w:numPr>
          <w:ilvl w:val="0"/>
          <w:numId w:val="12"/>
        </w:numPr>
        <w:ind w:firstLineChars="0"/>
        <w:rPr>
          <w:rFonts w:ascii="宋体" w:eastAsia="宋体" w:hAnsi="宋体"/>
          <w:highlight w:val="yellow"/>
        </w:rPr>
      </w:pPr>
      <w:r w:rsidRPr="00A400BF">
        <w:rPr>
          <w:rFonts w:ascii="宋体" w:eastAsia="宋体" w:hAnsi="宋体" w:hint="eastAsia"/>
          <w:highlight w:val="yellow"/>
        </w:rPr>
        <w:t>如何</w:t>
      </w:r>
      <w:r w:rsidRPr="00A400BF">
        <w:rPr>
          <w:rFonts w:ascii="宋体" w:eastAsia="宋体" w:hAnsi="宋体"/>
          <w:highlight w:val="yellow"/>
        </w:rPr>
        <w:t>开展性能测试？</w:t>
      </w:r>
    </w:p>
    <w:p w:rsidR="00DD57D7" w:rsidRDefault="00DD57D7" w:rsidP="00DD57D7">
      <w:pPr>
        <w:pStyle w:val="a3"/>
        <w:ind w:left="360" w:firstLineChars="0" w:firstLine="0"/>
      </w:pPr>
      <w:r w:rsidRPr="00DD57D7">
        <w:rPr>
          <w:color w:val="FF0000"/>
        </w:rPr>
        <w:t>1</w:t>
      </w:r>
      <w:r w:rsidRPr="00DD57D7">
        <w:rPr>
          <w:rFonts w:hint="eastAsia"/>
          <w:color w:val="FF0000"/>
        </w:rPr>
        <w:t>、</w:t>
      </w:r>
      <w:r w:rsidRPr="00DD57D7">
        <w:rPr>
          <w:color w:val="FF0000"/>
        </w:rPr>
        <w:t>对需求进行分析</w:t>
      </w:r>
    </w:p>
    <w:p w:rsidR="00DD57D7" w:rsidRDefault="00DD57D7" w:rsidP="00DD57D7">
      <w:pPr>
        <w:pStyle w:val="a3"/>
        <w:ind w:left="360" w:firstLineChars="0" w:firstLine="0"/>
      </w:pPr>
      <w:r>
        <w:rPr>
          <w:rFonts w:hint="eastAsia"/>
        </w:rPr>
        <w:t>客户</w:t>
      </w:r>
      <w:r>
        <w:t>需要多少用户并发</w:t>
      </w:r>
      <w:r>
        <w:rPr>
          <w:rFonts w:hint="eastAsia"/>
        </w:rPr>
        <w:t>、</w:t>
      </w:r>
      <w:r>
        <w:t>主要在那个阶段、执行什么操作、关注什么</w:t>
      </w:r>
      <w:r w:rsidRPr="00DD57D7">
        <w:rPr>
          <w:highlight w:val="yellow"/>
        </w:rPr>
        <w:t>指标</w:t>
      </w:r>
      <w:r>
        <w:rPr>
          <w:rFonts w:hint="eastAsia"/>
        </w:rPr>
        <w:t>（</w:t>
      </w:r>
    </w:p>
    <w:p w:rsidR="00DD57D7" w:rsidRDefault="00DD57D7" w:rsidP="00DD57D7">
      <w:pPr>
        <w:pStyle w:val="a3"/>
        <w:ind w:left="360" w:firstLineChars="0" w:firstLine="0"/>
      </w:pPr>
      <w:r w:rsidRPr="00DD57D7">
        <w:rPr>
          <w:rFonts w:hint="eastAsia"/>
          <w:highlight w:val="yellow"/>
        </w:rPr>
        <w:t>事务</w:t>
      </w:r>
      <w:r w:rsidRPr="00DD57D7">
        <w:rPr>
          <w:highlight w:val="yellow"/>
        </w:rPr>
        <w:t>的成功率大于</w:t>
      </w:r>
      <w:r w:rsidRPr="00DD57D7">
        <w:rPr>
          <w:rFonts w:hint="eastAsia"/>
          <w:highlight w:val="yellow"/>
        </w:rPr>
        <w:t>95</w:t>
      </w:r>
      <w:r w:rsidRPr="00DD57D7">
        <w:rPr>
          <w:highlight w:val="yellow"/>
        </w:rPr>
        <w:t>%</w:t>
      </w:r>
      <w:r>
        <w:t>、</w:t>
      </w:r>
      <w:r w:rsidRPr="00DD57D7">
        <w:rPr>
          <w:highlight w:val="yellow"/>
        </w:rPr>
        <w:t>事务的平均响应时间不超过</w:t>
      </w:r>
      <w:r w:rsidRPr="00DD57D7">
        <w:rPr>
          <w:rFonts w:hint="eastAsia"/>
          <w:highlight w:val="yellow"/>
        </w:rPr>
        <w:t>5</w:t>
      </w:r>
      <w:r w:rsidRPr="00DD57D7">
        <w:rPr>
          <w:highlight w:val="yellow"/>
        </w:rPr>
        <w:t>s</w:t>
      </w:r>
      <w:r>
        <w:t>、</w:t>
      </w:r>
      <w:r w:rsidRPr="00DD57D7">
        <w:rPr>
          <w:highlight w:val="yellow"/>
        </w:rPr>
        <w:t>支持</w:t>
      </w:r>
      <w:r w:rsidRPr="00DD57D7">
        <w:rPr>
          <w:rFonts w:hint="eastAsia"/>
          <w:highlight w:val="yellow"/>
        </w:rPr>
        <w:t>200</w:t>
      </w:r>
      <w:r w:rsidRPr="00DD57D7">
        <w:rPr>
          <w:rFonts w:hint="eastAsia"/>
          <w:highlight w:val="yellow"/>
        </w:rPr>
        <w:t>个</w:t>
      </w:r>
      <w:r w:rsidRPr="00DD57D7">
        <w:rPr>
          <w:highlight w:val="yellow"/>
        </w:rPr>
        <w:t>用户并发</w:t>
      </w:r>
      <w:r>
        <w:t>、</w:t>
      </w:r>
    </w:p>
    <w:p w:rsidR="00DD57D7" w:rsidRDefault="00DD57D7" w:rsidP="00DD57D7">
      <w:pPr>
        <w:pStyle w:val="a3"/>
        <w:ind w:left="360" w:firstLineChars="0" w:firstLine="0"/>
      </w:pPr>
      <w:r w:rsidRPr="00DD57D7">
        <w:rPr>
          <w:highlight w:val="yellow"/>
        </w:rPr>
        <w:t>CPU</w:t>
      </w:r>
      <w:r w:rsidRPr="00DD57D7">
        <w:rPr>
          <w:highlight w:val="yellow"/>
        </w:rPr>
        <w:t>、内存、</w:t>
      </w:r>
      <w:r w:rsidRPr="00DD57D7">
        <w:rPr>
          <w:rFonts w:hint="eastAsia"/>
          <w:highlight w:val="yellow"/>
        </w:rPr>
        <w:t>io</w:t>
      </w:r>
      <w:r w:rsidRPr="00DD57D7">
        <w:rPr>
          <w:highlight w:val="yellow"/>
        </w:rPr>
        <w:t>不超过</w:t>
      </w:r>
      <w:r w:rsidRPr="00DD57D7">
        <w:rPr>
          <w:rFonts w:hint="eastAsia"/>
          <w:highlight w:val="yellow"/>
        </w:rPr>
        <w:t>75</w:t>
      </w:r>
      <w:r w:rsidRPr="00DD57D7">
        <w:rPr>
          <w:highlight w:val="yellow"/>
        </w:rPr>
        <w:t>%</w:t>
      </w:r>
      <w:r>
        <w:rPr>
          <w:rFonts w:hint="eastAsia"/>
        </w:rPr>
        <w:t>）</w:t>
      </w:r>
    </w:p>
    <w:p w:rsidR="00DD57D7" w:rsidRPr="00DD57D7" w:rsidRDefault="00DD57D7" w:rsidP="00DD57D7">
      <w:pPr>
        <w:pStyle w:val="a3"/>
        <w:ind w:left="360" w:firstLineChars="0" w:firstLine="0"/>
        <w:rPr>
          <w:color w:val="FF0000"/>
        </w:rPr>
      </w:pPr>
      <w:r w:rsidRPr="00DD57D7">
        <w:rPr>
          <w:rFonts w:hint="eastAsia"/>
          <w:color w:val="FF0000"/>
        </w:rPr>
        <w:t>2</w:t>
      </w:r>
      <w:r w:rsidRPr="00DD57D7">
        <w:rPr>
          <w:rFonts w:hint="eastAsia"/>
          <w:color w:val="FF0000"/>
        </w:rPr>
        <w:t>、制定</w:t>
      </w:r>
      <w:r w:rsidRPr="00DD57D7">
        <w:rPr>
          <w:color w:val="FF0000"/>
        </w:rPr>
        <w:t>性能测试方案</w:t>
      </w:r>
    </w:p>
    <w:p w:rsidR="00DD57D7" w:rsidRDefault="00DD57D7" w:rsidP="00DD57D7">
      <w:pPr>
        <w:pStyle w:val="a3"/>
        <w:ind w:left="360" w:firstLineChars="0" w:firstLine="0"/>
      </w:pPr>
      <w:r>
        <w:rPr>
          <w:rFonts w:hint="eastAsia"/>
        </w:rPr>
        <w:t>设置</w:t>
      </w:r>
      <w:r>
        <w:t>测试用例、</w:t>
      </w:r>
      <w:r>
        <w:rPr>
          <w:rFonts w:hint="eastAsia"/>
        </w:rPr>
        <w:t>布置</w:t>
      </w:r>
      <w:r>
        <w:t>场景、压力测试计划等</w:t>
      </w:r>
    </w:p>
    <w:p w:rsidR="00DD57D7" w:rsidRPr="00DD57D7" w:rsidRDefault="00DD57D7" w:rsidP="00DD57D7">
      <w:pPr>
        <w:pStyle w:val="a3"/>
        <w:ind w:left="360" w:firstLineChars="0" w:firstLine="0"/>
        <w:rPr>
          <w:color w:val="FF0000"/>
        </w:rPr>
      </w:pPr>
      <w:r w:rsidRPr="00DD57D7">
        <w:rPr>
          <w:rFonts w:hint="eastAsia"/>
          <w:color w:val="FF0000"/>
        </w:rPr>
        <w:t>3</w:t>
      </w:r>
      <w:r w:rsidRPr="00DD57D7">
        <w:rPr>
          <w:rFonts w:hint="eastAsia"/>
          <w:color w:val="FF0000"/>
        </w:rPr>
        <w:t>、预测</w:t>
      </w:r>
      <w:r w:rsidRPr="00DD57D7">
        <w:rPr>
          <w:color w:val="FF0000"/>
        </w:rPr>
        <w:t>准备工作</w:t>
      </w:r>
    </w:p>
    <w:p w:rsidR="00DD57D7" w:rsidRDefault="00DD57D7" w:rsidP="00DD57D7">
      <w:pPr>
        <w:pStyle w:val="a3"/>
        <w:ind w:left="360" w:firstLineChars="0" w:firstLine="0"/>
      </w:pPr>
      <w:r>
        <w:rPr>
          <w:rFonts w:hint="eastAsia"/>
        </w:rPr>
        <w:t>搭建</w:t>
      </w:r>
      <w:r>
        <w:t>环境、准备数据、录制脚本进行预测</w:t>
      </w:r>
    </w:p>
    <w:p w:rsidR="00DD57D7" w:rsidRPr="00DD57D7" w:rsidRDefault="00DD57D7" w:rsidP="00DD57D7">
      <w:pPr>
        <w:pStyle w:val="a3"/>
        <w:ind w:left="360" w:firstLineChars="0" w:firstLine="0"/>
        <w:rPr>
          <w:color w:val="FF0000"/>
        </w:rPr>
      </w:pPr>
      <w:r w:rsidRPr="00DD57D7">
        <w:rPr>
          <w:rFonts w:hint="eastAsia"/>
          <w:color w:val="FF0000"/>
        </w:rPr>
        <w:t>4</w:t>
      </w:r>
      <w:r w:rsidRPr="00DD57D7">
        <w:rPr>
          <w:rFonts w:hint="eastAsia"/>
          <w:color w:val="FF0000"/>
        </w:rPr>
        <w:t>、用例执行</w:t>
      </w:r>
    </w:p>
    <w:p w:rsidR="00DD57D7" w:rsidRDefault="00DD57D7" w:rsidP="00DD57D7">
      <w:pPr>
        <w:pStyle w:val="a3"/>
        <w:ind w:left="360" w:firstLineChars="0" w:firstLine="0"/>
      </w:pPr>
      <w:r>
        <w:rPr>
          <w:rFonts w:hint="eastAsia"/>
        </w:rPr>
        <w:t>基准</w:t>
      </w:r>
      <w:r>
        <w:t>测试（</w:t>
      </w:r>
      <w:r>
        <w:rPr>
          <w:rFonts w:hint="eastAsia"/>
        </w:rPr>
        <w:t>一个</w:t>
      </w:r>
      <w:r>
        <w:t>用户先跑，等稳定以后）</w:t>
      </w:r>
      <w:r>
        <w:rPr>
          <w:rFonts w:hint="eastAsia"/>
        </w:rPr>
        <w:t>在</w:t>
      </w:r>
      <w:r>
        <w:t>不断加用户</w:t>
      </w:r>
      <w:r>
        <w:rPr>
          <w:rFonts w:hint="eastAsia"/>
        </w:rPr>
        <w:t>（等用户</w:t>
      </w:r>
      <w:r>
        <w:t>稳定</w:t>
      </w:r>
      <w:r>
        <w:rPr>
          <w:rFonts w:hint="eastAsia"/>
        </w:rPr>
        <w:t>再加</w:t>
      </w:r>
      <w:r>
        <w:t>，每次加</w:t>
      </w:r>
      <w:r>
        <w:rPr>
          <w:rFonts w:hint="eastAsia"/>
        </w:rPr>
        <w:t>10</w:t>
      </w:r>
      <w:r>
        <w:rPr>
          <w:rFonts w:hint="eastAsia"/>
        </w:rPr>
        <w:t>个）</w:t>
      </w:r>
      <w:r>
        <w:t>，进行疲劳</w:t>
      </w:r>
      <w:r>
        <w:rPr>
          <w:rFonts w:hint="eastAsia"/>
        </w:rPr>
        <w:t>测试（能持续</w:t>
      </w:r>
      <w:r>
        <w:t>多长时间</w:t>
      </w:r>
      <w:r>
        <w:rPr>
          <w:rFonts w:hint="eastAsia"/>
        </w:rPr>
        <w:t>）</w:t>
      </w:r>
    </w:p>
    <w:p w:rsidR="00DD57D7" w:rsidRPr="00DD57D7" w:rsidRDefault="00DD57D7" w:rsidP="00DD57D7">
      <w:pPr>
        <w:pStyle w:val="a3"/>
        <w:ind w:left="360" w:firstLineChars="0" w:firstLine="0"/>
        <w:rPr>
          <w:color w:val="FF0000"/>
        </w:rPr>
      </w:pPr>
      <w:r w:rsidRPr="00DD57D7">
        <w:rPr>
          <w:rFonts w:hint="eastAsia"/>
          <w:color w:val="FF0000"/>
        </w:rPr>
        <w:t>5</w:t>
      </w:r>
      <w:r w:rsidRPr="00DD57D7">
        <w:rPr>
          <w:rFonts w:hint="eastAsia"/>
          <w:color w:val="FF0000"/>
        </w:rPr>
        <w:t>、</w:t>
      </w:r>
      <w:r w:rsidRPr="00DD57D7">
        <w:rPr>
          <w:color w:val="FF0000"/>
        </w:rPr>
        <w:t>监控资源情况</w:t>
      </w:r>
    </w:p>
    <w:p w:rsidR="00DD57D7" w:rsidRDefault="00DD57D7" w:rsidP="00DD57D7">
      <w:pPr>
        <w:pStyle w:val="a3"/>
        <w:ind w:left="360" w:firstLineChars="0" w:firstLine="0"/>
      </w:pPr>
      <w:r>
        <w:rPr>
          <w:rFonts w:hint="eastAsia"/>
        </w:rPr>
        <w:t>跟踪</w:t>
      </w:r>
      <w:r>
        <w:t>性能表现，测试</w:t>
      </w:r>
      <w:r>
        <w:rPr>
          <w:rFonts w:hint="eastAsia"/>
        </w:rPr>
        <w:t>经理</w:t>
      </w:r>
      <w:r>
        <w:t>、产品、开发制定补丁方案</w:t>
      </w:r>
    </w:p>
    <w:p w:rsidR="00DD57D7" w:rsidRPr="00DD57D7" w:rsidRDefault="00DD57D7" w:rsidP="00DD57D7">
      <w:pPr>
        <w:pStyle w:val="a3"/>
        <w:ind w:left="360" w:firstLineChars="0" w:firstLine="0"/>
        <w:rPr>
          <w:color w:val="FF0000"/>
        </w:rPr>
      </w:pPr>
      <w:r w:rsidRPr="00DD57D7">
        <w:rPr>
          <w:rFonts w:hint="eastAsia"/>
          <w:color w:val="FF0000"/>
        </w:rPr>
        <w:t>6</w:t>
      </w:r>
      <w:r w:rsidRPr="00DD57D7">
        <w:rPr>
          <w:rFonts w:hint="eastAsia"/>
          <w:color w:val="FF0000"/>
        </w:rPr>
        <w:t>、编写</w:t>
      </w:r>
      <w:r w:rsidRPr="00DD57D7">
        <w:rPr>
          <w:color w:val="FF0000"/>
        </w:rPr>
        <w:t>报告</w:t>
      </w:r>
    </w:p>
    <w:p w:rsidR="00087C19" w:rsidRDefault="00087C19" w:rsidP="00087C19">
      <w:pPr>
        <w:rPr>
          <w:color w:val="000000" w:themeColor="text1"/>
        </w:rPr>
      </w:pPr>
      <w:r w:rsidRPr="00A400BF">
        <w:rPr>
          <w:rFonts w:asciiTheme="minorEastAsia" w:hAnsiTheme="minorEastAsia" w:cs="Helvetica"/>
          <w:color w:val="000000"/>
          <w:kern w:val="0"/>
          <w:sz w:val="24"/>
          <w:szCs w:val="24"/>
          <w:highlight w:val="yellow"/>
        </w:rPr>
        <w:t>100</w:t>
      </w:r>
      <w:r w:rsidRPr="00A400BF">
        <w:rPr>
          <w:rFonts w:ascii="宋体" w:eastAsia="宋体" w:hAnsi="宋体"/>
          <w:highlight w:val="yellow"/>
        </w:rPr>
        <w:t>. 参数化的</w:t>
      </w:r>
      <w:r w:rsidRPr="00A400BF">
        <w:rPr>
          <w:rFonts w:ascii="宋体" w:eastAsia="宋体" w:hAnsi="宋体" w:hint="eastAsia"/>
          <w:highlight w:val="yellow"/>
        </w:rPr>
        <w:t>目的</w:t>
      </w:r>
      <w:r w:rsidRPr="00A400BF">
        <w:rPr>
          <w:rFonts w:ascii="宋体" w:eastAsia="宋体" w:hAnsi="宋体"/>
          <w:highlight w:val="yellow"/>
        </w:rPr>
        <w:t>？</w:t>
      </w:r>
    </w:p>
    <w:p w:rsidR="00087C19" w:rsidRDefault="00087C19" w:rsidP="00087C19">
      <w:pPr>
        <w:ind w:firstLineChars="100" w:firstLine="210"/>
        <w:rPr>
          <w:color w:val="FF0000"/>
        </w:rPr>
      </w:pPr>
      <w:r>
        <w:rPr>
          <w:rFonts w:hint="eastAsia"/>
          <w:color w:val="FF0000"/>
        </w:rPr>
        <w:t>（</w:t>
      </w:r>
      <w:r>
        <w:rPr>
          <w:rFonts w:hint="eastAsia"/>
          <w:color w:val="FF0000"/>
        </w:rPr>
        <w:t>1</w:t>
      </w:r>
      <w:r>
        <w:rPr>
          <w:rFonts w:hint="eastAsia"/>
          <w:color w:val="FF0000"/>
        </w:rPr>
        <w:t>）</w:t>
      </w:r>
      <w:r w:rsidRPr="00E37663">
        <w:rPr>
          <w:rFonts w:hint="eastAsia"/>
          <w:color w:val="FF0000"/>
        </w:rPr>
        <w:t>模拟中更接近真实环境数据</w:t>
      </w:r>
    </w:p>
    <w:p w:rsidR="00087C19" w:rsidRDefault="00087C19" w:rsidP="00087C19">
      <w:pPr>
        <w:ind w:firstLineChars="100" w:firstLine="210"/>
        <w:rPr>
          <w:color w:val="FF0000"/>
        </w:rPr>
      </w:pPr>
      <w:r>
        <w:rPr>
          <w:rFonts w:hint="eastAsia"/>
          <w:color w:val="FF0000"/>
        </w:rPr>
        <w:t>（</w:t>
      </w:r>
      <w:r>
        <w:rPr>
          <w:rFonts w:hint="eastAsia"/>
          <w:color w:val="FF0000"/>
        </w:rPr>
        <w:t>2</w:t>
      </w:r>
      <w:r>
        <w:rPr>
          <w:rFonts w:hint="eastAsia"/>
          <w:color w:val="FF0000"/>
        </w:rPr>
        <w:t>）避免</w:t>
      </w:r>
      <w:r>
        <w:rPr>
          <w:color w:val="FF0000"/>
        </w:rPr>
        <w:t>缓存</w:t>
      </w:r>
    </w:p>
    <w:p w:rsidR="00381D88" w:rsidRPr="00FF48EA" w:rsidRDefault="00381D88" w:rsidP="00381D88">
      <w:pPr>
        <w:rPr>
          <w:rFonts w:ascii="宋体" w:eastAsia="宋体" w:hAnsi="宋体"/>
          <w:highlight w:val="yellow"/>
        </w:rPr>
      </w:pPr>
      <w:r w:rsidRPr="00FF48EA">
        <w:rPr>
          <w:rFonts w:ascii="宋体" w:eastAsia="宋体" w:hAnsi="宋体"/>
          <w:highlight w:val="yellow"/>
        </w:rPr>
        <w:t>101. 参数化的</w:t>
      </w:r>
      <w:r w:rsidRPr="00FF48EA">
        <w:rPr>
          <w:rFonts w:ascii="宋体" w:eastAsia="宋体" w:hAnsi="宋体" w:hint="eastAsia"/>
          <w:highlight w:val="yellow"/>
        </w:rPr>
        <w:t>9中</w:t>
      </w:r>
      <w:r w:rsidRPr="00FF48EA">
        <w:rPr>
          <w:rFonts w:ascii="宋体" w:eastAsia="宋体" w:hAnsi="宋体"/>
          <w:highlight w:val="yellow"/>
        </w:rPr>
        <w:t>方法？</w:t>
      </w:r>
    </w:p>
    <w:p w:rsidR="00381D88" w:rsidRDefault="00381D88" w:rsidP="00381D88">
      <w:pPr>
        <w:rPr>
          <w:color w:val="FF0000"/>
        </w:rPr>
      </w:pPr>
      <w:r w:rsidRPr="00E37663">
        <w:rPr>
          <w:rFonts w:hint="eastAsia"/>
          <w:color w:val="FF0000"/>
        </w:rPr>
        <w:t>顺序</w:t>
      </w:r>
      <w:r>
        <w:rPr>
          <w:rFonts w:hint="eastAsia"/>
          <w:color w:val="FF0000"/>
        </w:rPr>
        <w:t>（每次</w:t>
      </w:r>
      <w:r>
        <w:rPr>
          <w:color w:val="FF0000"/>
        </w:rPr>
        <w:t>迭代、每次发生、一次</w:t>
      </w:r>
      <w:r>
        <w:rPr>
          <w:rFonts w:hint="eastAsia"/>
          <w:color w:val="FF0000"/>
        </w:rPr>
        <w:t>）</w:t>
      </w:r>
    </w:p>
    <w:p w:rsidR="00381D88" w:rsidRPr="00E37663" w:rsidRDefault="00381D88" w:rsidP="00381D88">
      <w:pPr>
        <w:rPr>
          <w:color w:val="FF0000"/>
        </w:rPr>
      </w:pPr>
    </w:p>
    <w:p w:rsidR="00381D88" w:rsidRDefault="00381D88" w:rsidP="00381D88">
      <w:pPr>
        <w:rPr>
          <w:color w:val="FF0000"/>
        </w:rPr>
      </w:pPr>
      <w:r w:rsidRPr="00E37663">
        <w:rPr>
          <w:rFonts w:hint="eastAsia"/>
          <w:color w:val="FF0000"/>
        </w:rPr>
        <w:t>随机</w:t>
      </w:r>
      <w:r>
        <w:rPr>
          <w:rFonts w:hint="eastAsia"/>
          <w:color w:val="FF0000"/>
        </w:rPr>
        <w:t>（每次</w:t>
      </w:r>
      <w:r>
        <w:rPr>
          <w:color w:val="FF0000"/>
        </w:rPr>
        <w:t>迭代、每次发生、一次</w:t>
      </w:r>
      <w:r>
        <w:rPr>
          <w:rFonts w:hint="eastAsia"/>
          <w:color w:val="FF0000"/>
        </w:rPr>
        <w:t>）</w:t>
      </w:r>
    </w:p>
    <w:p w:rsidR="00381D88" w:rsidRPr="00E37663" w:rsidRDefault="00381D88" w:rsidP="00381D88">
      <w:pPr>
        <w:rPr>
          <w:color w:val="FF0000"/>
        </w:rPr>
      </w:pPr>
    </w:p>
    <w:p w:rsidR="00381D88" w:rsidRDefault="00381D88" w:rsidP="00381D88">
      <w:pPr>
        <w:rPr>
          <w:color w:val="FF0000"/>
        </w:rPr>
      </w:pPr>
      <w:r w:rsidRPr="00E37663">
        <w:rPr>
          <w:rFonts w:hint="eastAsia"/>
          <w:color w:val="FF0000"/>
        </w:rPr>
        <w:t>唯一</w:t>
      </w:r>
      <w:r>
        <w:rPr>
          <w:rFonts w:hint="eastAsia"/>
          <w:color w:val="FF0000"/>
        </w:rPr>
        <w:t>（每次</w:t>
      </w:r>
      <w:r>
        <w:rPr>
          <w:color w:val="FF0000"/>
        </w:rPr>
        <w:t>迭代、每次发生、一次</w:t>
      </w:r>
      <w:r>
        <w:rPr>
          <w:rFonts w:hint="eastAsia"/>
          <w:color w:val="FF0000"/>
        </w:rPr>
        <w:t>）</w:t>
      </w:r>
    </w:p>
    <w:p w:rsidR="00381D88" w:rsidRPr="00381D88" w:rsidRDefault="00381D88" w:rsidP="00381D88">
      <w:pPr>
        <w:rPr>
          <w:color w:val="FF0000"/>
        </w:rPr>
      </w:pPr>
    </w:p>
    <w:p w:rsidR="00087C19" w:rsidRPr="00A400BF" w:rsidRDefault="00381D88" w:rsidP="00087C19">
      <w:pPr>
        <w:rPr>
          <w:rFonts w:ascii="宋体" w:eastAsia="宋体" w:hAnsi="宋体"/>
          <w:highlight w:val="yellow"/>
        </w:rPr>
      </w:pPr>
      <w:r>
        <w:rPr>
          <w:rFonts w:ascii="宋体" w:eastAsia="宋体" w:hAnsi="宋体" w:hint="eastAsia"/>
          <w:highlight w:val="yellow"/>
        </w:rPr>
        <w:t>102</w:t>
      </w:r>
      <w:r w:rsidR="00A400BF" w:rsidRPr="00A400BF">
        <w:rPr>
          <w:rFonts w:ascii="宋体" w:eastAsia="宋体" w:hAnsi="宋体" w:hint="eastAsia"/>
          <w:highlight w:val="yellow"/>
        </w:rPr>
        <w:t>.</w:t>
      </w:r>
      <w:r w:rsidR="00A400BF" w:rsidRPr="00A400BF">
        <w:rPr>
          <w:rFonts w:ascii="宋体" w:eastAsia="宋体" w:hAnsi="宋体"/>
          <w:highlight w:val="yellow"/>
        </w:rPr>
        <w:t xml:space="preserve"> </w:t>
      </w:r>
      <w:r w:rsidR="00087C19" w:rsidRPr="00A400BF">
        <w:rPr>
          <w:rFonts w:ascii="宋体" w:eastAsia="宋体" w:hAnsi="宋体" w:hint="eastAsia"/>
          <w:highlight w:val="yellow"/>
        </w:rPr>
        <w:t>验证码</w:t>
      </w:r>
      <w:r w:rsidR="00087C19" w:rsidRPr="00A400BF">
        <w:rPr>
          <w:rFonts w:ascii="宋体" w:eastAsia="宋体" w:hAnsi="宋体"/>
          <w:highlight w:val="yellow"/>
        </w:rPr>
        <w:t>是如何解决的？</w:t>
      </w:r>
    </w:p>
    <w:p w:rsidR="00087C19" w:rsidRPr="002511D0" w:rsidRDefault="00087C19" w:rsidP="00087C19">
      <w:pPr>
        <w:rPr>
          <w:color w:val="000000" w:themeColor="text1"/>
        </w:rPr>
      </w:pPr>
      <w:r w:rsidRPr="002511D0">
        <w:rPr>
          <w:rFonts w:hint="eastAsia"/>
          <w:color w:val="FF0000"/>
        </w:rPr>
        <w:t>开发</w:t>
      </w:r>
      <w:r w:rsidRPr="002511D0">
        <w:rPr>
          <w:color w:val="FF0000"/>
        </w:rPr>
        <w:t>关闭</w:t>
      </w:r>
      <w:r w:rsidRPr="002511D0">
        <w:rPr>
          <w:rFonts w:hint="eastAsia"/>
          <w:color w:val="FF0000"/>
        </w:rPr>
        <w:t>次</w:t>
      </w:r>
      <w:r w:rsidRPr="002511D0">
        <w:rPr>
          <w:color w:val="FF0000"/>
        </w:rPr>
        <w:t>功能，测完</w:t>
      </w:r>
      <w:r w:rsidRPr="002511D0">
        <w:rPr>
          <w:rFonts w:hint="eastAsia"/>
          <w:color w:val="FF0000"/>
        </w:rPr>
        <w:t>再</w:t>
      </w:r>
      <w:r w:rsidRPr="002511D0">
        <w:rPr>
          <w:color w:val="FF0000"/>
        </w:rPr>
        <w:t>开通</w:t>
      </w:r>
    </w:p>
    <w:p w:rsidR="00E84FAF" w:rsidRDefault="00E84FAF" w:rsidP="00087C19">
      <w:pPr>
        <w:rPr>
          <w:rFonts w:asciiTheme="minorEastAsia" w:hAnsiTheme="minorEastAsia" w:cs="Helvetica"/>
          <w:color w:val="000000"/>
          <w:kern w:val="0"/>
          <w:sz w:val="24"/>
          <w:szCs w:val="24"/>
        </w:rPr>
      </w:pPr>
    </w:p>
    <w:p w:rsidR="00FF48EA" w:rsidRPr="00EA3DD4" w:rsidRDefault="00381D88" w:rsidP="00EA3DD4">
      <w:pPr>
        <w:rPr>
          <w:rFonts w:ascii="微软雅黑" w:eastAsia="微软雅黑" w:hAnsi="微软雅黑"/>
          <w:sz w:val="20"/>
          <w:szCs w:val="20"/>
          <w:highlight w:val="yellow"/>
        </w:rPr>
      </w:pPr>
      <w:r w:rsidRPr="00EA3DD4">
        <w:rPr>
          <w:rFonts w:ascii="微软雅黑" w:eastAsia="微软雅黑" w:hAnsi="微软雅黑"/>
          <w:sz w:val="20"/>
          <w:szCs w:val="20"/>
          <w:highlight w:val="yellow"/>
        </w:rPr>
        <w:t>103</w:t>
      </w:r>
      <w:r w:rsidR="00FF48EA" w:rsidRPr="00EA3DD4">
        <w:rPr>
          <w:rFonts w:ascii="微软雅黑" w:eastAsia="微软雅黑" w:hAnsi="微软雅黑"/>
          <w:sz w:val="20"/>
          <w:szCs w:val="20"/>
          <w:highlight w:val="yellow"/>
        </w:rPr>
        <w:t>. Android简介</w:t>
      </w:r>
    </w:p>
    <w:p w:rsidR="00FF48EA" w:rsidRDefault="00FF48EA" w:rsidP="00FF48EA">
      <w:pPr>
        <w:ind w:firstLine="420"/>
      </w:pPr>
      <w:r w:rsidRPr="000E48F7">
        <w:rPr>
          <w:rFonts w:hint="eastAsia"/>
        </w:rPr>
        <w:t>Android</w:t>
      </w:r>
      <w:r w:rsidRPr="000E48F7">
        <w:rPr>
          <w:rFonts w:hint="eastAsia"/>
        </w:rPr>
        <w:t>是一个由</w:t>
      </w:r>
      <w:r w:rsidRPr="000E48F7">
        <w:rPr>
          <w:rFonts w:hint="eastAsia"/>
          <w:highlight w:val="yellow"/>
        </w:rPr>
        <w:t>Google</w:t>
      </w:r>
      <w:r>
        <w:rPr>
          <w:rFonts w:hint="eastAsia"/>
        </w:rPr>
        <w:t>和</w:t>
      </w:r>
      <w:r w:rsidRPr="000E48F7">
        <w:rPr>
          <w:rFonts w:hint="eastAsia"/>
          <w:highlight w:val="yellow"/>
        </w:rPr>
        <w:t>开放手持设备联盟</w:t>
      </w:r>
      <w:r>
        <w:rPr>
          <w:rFonts w:hint="eastAsia"/>
        </w:rPr>
        <w:t>共同开发的</w:t>
      </w:r>
      <w:r w:rsidRPr="000E48F7">
        <w:rPr>
          <w:rFonts w:hint="eastAsia"/>
        </w:rPr>
        <w:t>移动设备操作系统</w:t>
      </w:r>
    </w:p>
    <w:p w:rsidR="00FF48EA" w:rsidRDefault="00FF48EA" w:rsidP="00FF48EA">
      <w:pPr>
        <w:ind w:firstLine="420"/>
        <w:rPr>
          <w:color w:val="FF0000"/>
        </w:rPr>
      </w:pPr>
      <w:r>
        <w:rPr>
          <w:rFonts w:hint="eastAsia"/>
        </w:rPr>
        <w:t>从</w:t>
      </w:r>
      <w:r>
        <w:t>2007</w:t>
      </w:r>
      <w:r>
        <w:rPr>
          <w:rFonts w:hint="eastAsia"/>
        </w:rPr>
        <w:t>年发布最初</w:t>
      </w:r>
      <w:r>
        <w:t>版本</w:t>
      </w:r>
      <w:r w:rsidRPr="000E48F7">
        <w:rPr>
          <w:rFonts w:hint="eastAsia"/>
          <w:color w:val="FF0000"/>
        </w:rPr>
        <w:t>Android1.0</w:t>
      </w:r>
      <w:r>
        <w:rPr>
          <w:rFonts w:hint="eastAsia"/>
        </w:rPr>
        <w:t>到</w:t>
      </w:r>
      <w:r>
        <w:t>现在已经</w:t>
      </w:r>
      <w:r>
        <w:rPr>
          <w:rFonts w:hint="eastAsia"/>
        </w:rPr>
        <w:t>的</w:t>
      </w:r>
      <w:r w:rsidRPr="000E48F7">
        <w:rPr>
          <w:color w:val="FF0000"/>
        </w:rPr>
        <w:t>And</w:t>
      </w:r>
      <w:r w:rsidRPr="00E51728">
        <w:rPr>
          <w:color w:val="FF0000"/>
        </w:rPr>
        <w:t>r</w:t>
      </w:r>
      <w:r>
        <w:rPr>
          <w:color w:val="FF0000"/>
        </w:rPr>
        <w:t>oid 8</w:t>
      </w:r>
      <w:r w:rsidRPr="000E48F7">
        <w:rPr>
          <w:color w:val="FF0000"/>
        </w:rPr>
        <w:t>.0</w:t>
      </w:r>
    </w:p>
    <w:p w:rsidR="00FF48EA" w:rsidRDefault="00FF48EA" w:rsidP="00FF48EA">
      <w:pPr>
        <w:ind w:firstLine="420"/>
        <w:rPr>
          <w:color w:val="FF0000"/>
        </w:rPr>
      </w:pPr>
      <w:r>
        <w:rPr>
          <w:color w:val="FF0000"/>
        </w:rPr>
        <w:t xml:space="preserve">Android 4 </w:t>
      </w:r>
      <w:r>
        <w:rPr>
          <w:rFonts w:hint="eastAsia"/>
          <w:color w:val="FF0000"/>
        </w:rPr>
        <w:t>新的</w:t>
      </w:r>
      <w:r>
        <w:rPr>
          <w:color w:val="FF0000"/>
        </w:rPr>
        <w:t>UI</w:t>
      </w:r>
      <w:r>
        <w:rPr>
          <w:color w:val="FF0000"/>
        </w:rPr>
        <w:t>结构</w:t>
      </w:r>
    </w:p>
    <w:p w:rsidR="00FF48EA" w:rsidRDefault="00FF48EA" w:rsidP="00FF48EA">
      <w:pPr>
        <w:ind w:firstLine="420"/>
        <w:rPr>
          <w:color w:val="FF0000"/>
        </w:rPr>
      </w:pPr>
      <w:r>
        <w:rPr>
          <w:rFonts w:hint="eastAsia"/>
          <w:color w:val="FF0000"/>
        </w:rPr>
        <w:t>Android</w:t>
      </w:r>
      <w:r>
        <w:rPr>
          <w:color w:val="FF0000"/>
        </w:rPr>
        <w:t xml:space="preserve"> 5 </w:t>
      </w:r>
      <w:r>
        <w:rPr>
          <w:rFonts w:hint="eastAsia"/>
          <w:color w:val="FF0000"/>
        </w:rPr>
        <w:t>多核处理器</w:t>
      </w:r>
    </w:p>
    <w:p w:rsidR="00FF48EA" w:rsidRDefault="00FF48EA" w:rsidP="00FF48EA">
      <w:pPr>
        <w:ind w:firstLine="420"/>
        <w:rPr>
          <w:color w:val="FF0000"/>
        </w:rPr>
      </w:pPr>
      <w:r>
        <w:rPr>
          <w:rFonts w:hint="eastAsia"/>
          <w:color w:val="FF0000"/>
        </w:rPr>
        <w:t>Android</w:t>
      </w:r>
      <w:r>
        <w:rPr>
          <w:color w:val="FF0000"/>
        </w:rPr>
        <w:t xml:space="preserve"> 6 </w:t>
      </w:r>
      <w:r>
        <w:rPr>
          <w:rFonts w:hint="eastAsia"/>
          <w:color w:val="FF0000"/>
        </w:rPr>
        <w:t>电量</w:t>
      </w:r>
      <w:r>
        <w:rPr>
          <w:color w:val="FF0000"/>
        </w:rPr>
        <w:t>管理、指纹识别、权限</w:t>
      </w:r>
      <w:r>
        <w:rPr>
          <w:rFonts w:hint="eastAsia"/>
          <w:color w:val="FF0000"/>
        </w:rPr>
        <w:t>管理</w:t>
      </w:r>
    </w:p>
    <w:p w:rsidR="00FF48EA" w:rsidRDefault="00FF48EA" w:rsidP="00FF48EA">
      <w:pPr>
        <w:ind w:firstLine="420"/>
        <w:rPr>
          <w:color w:val="FF0000"/>
        </w:rPr>
      </w:pPr>
      <w:r>
        <w:rPr>
          <w:rFonts w:hint="eastAsia"/>
          <w:color w:val="FF0000"/>
        </w:rPr>
        <w:t>Android</w:t>
      </w:r>
      <w:r>
        <w:rPr>
          <w:color w:val="FF0000"/>
        </w:rPr>
        <w:t xml:space="preserve"> 7 </w:t>
      </w:r>
      <w:r>
        <w:rPr>
          <w:rFonts w:hint="eastAsia"/>
          <w:color w:val="FF0000"/>
        </w:rPr>
        <w:t>分屏</w:t>
      </w:r>
      <w:r>
        <w:rPr>
          <w:color w:val="FF0000"/>
        </w:rPr>
        <w:t>应用</w:t>
      </w:r>
      <w:r>
        <w:rPr>
          <w:rFonts w:hint="eastAsia"/>
          <w:color w:val="FF0000"/>
        </w:rPr>
        <w:t>、</w:t>
      </w:r>
      <w:r>
        <w:rPr>
          <w:color w:val="FF0000"/>
        </w:rPr>
        <w:t>系统级的黑名单</w:t>
      </w:r>
    </w:p>
    <w:p w:rsidR="00FF48EA" w:rsidRDefault="00FF48EA" w:rsidP="00FF48EA">
      <w:pPr>
        <w:ind w:firstLine="420"/>
        <w:rPr>
          <w:color w:val="FF0000"/>
        </w:rPr>
      </w:pPr>
      <w:r>
        <w:rPr>
          <w:rFonts w:hint="eastAsia"/>
          <w:color w:val="FF0000"/>
        </w:rPr>
        <w:t>Android</w:t>
      </w:r>
      <w:r>
        <w:rPr>
          <w:color w:val="FF0000"/>
        </w:rPr>
        <w:t xml:space="preserve"> 8 PIP</w:t>
      </w:r>
      <w:r>
        <w:rPr>
          <w:rFonts w:hint="eastAsia"/>
          <w:color w:val="FF0000"/>
        </w:rPr>
        <w:t>功能（同一</w:t>
      </w:r>
      <w:r>
        <w:rPr>
          <w:color w:val="FF0000"/>
        </w:rPr>
        <w:t>界面下使用</w:t>
      </w:r>
      <w:r>
        <w:rPr>
          <w:rFonts w:hint="eastAsia"/>
          <w:color w:val="FF0000"/>
        </w:rPr>
        <w:t>2</w:t>
      </w:r>
      <w:r>
        <w:rPr>
          <w:rFonts w:hint="eastAsia"/>
          <w:color w:val="FF0000"/>
        </w:rPr>
        <w:t>个</w:t>
      </w:r>
      <w:r>
        <w:rPr>
          <w:color w:val="FF0000"/>
        </w:rPr>
        <w:t>不同的</w:t>
      </w:r>
      <w:r>
        <w:rPr>
          <w:color w:val="FF0000"/>
        </w:rPr>
        <w:t>APP</w:t>
      </w:r>
      <w:r>
        <w:rPr>
          <w:rFonts w:hint="eastAsia"/>
          <w:color w:val="FF0000"/>
        </w:rPr>
        <w:t>）</w:t>
      </w:r>
    </w:p>
    <w:p w:rsidR="00FF48EA" w:rsidRPr="00EA3DD4" w:rsidRDefault="00FF48EA" w:rsidP="00EA3DD4">
      <w:pPr>
        <w:rPr>
          <w:rFonts w:ascii="微软雅黑" w:eastAsia="微软雅黑" w:hAnsi="微软雅黑"/>
          <w:sz w:val="20"/>
          <w:szCs w:val="20"/>
          <w:highlight w:val="yellow"/>
        </w:rPr>
      </w:pPr>
      <w:r w:rsidRPr="00EA3DD4">
        <w:rPr>
          <w:rFonts w:ascii="微软雅黑" w:eastAsia="微软雅黑" w:hAnsi="微软雅黑" w:hint="eastAsia"/>
          <w:sz w:val="20"/>
          <w:szCs w:val="20"/>
          <w:highlight w:val="yellow"/>
        </w:rPr>
        <w:t>104.</w:t>
      </w:r>
      <w:r w:rsidRPr="00EA3DD4">
        <w:rPr>
          <w:rFonts w:ascii="微软雅黑" w:eastAsia="微软雅黑" w:hAnsi="微软雅黑"/>
          <w:sz w:val="20"/>
          <w:szCs w:val="20"/>
          <w:highlight w:val="yellow"/>
        </w:rPr>
        <w:t xml:space="preserve"> Android的工作原理</w:t>
      </w:r>
    </w:p>
    <w:p w:rsidR="00FF48EA" w:rsidRDefault="00FF48EA" w:rsidP="00FF48EA">
      <w:pPr>
        <w:ind w:firstLine="420"/>
      </w:pPr>
      <w:r w:rsidRPr="008051DF">
        <w:rPr>
          <w:rFonts w:hint="eastAsia"/>
        </w:rPr>
        <w:t>安卓是一款基于</w:t>
      </w:r>
      <w:r w:rsidRPr="008051DF">
        <w:rPr>
          <w:rFonts w:hint="eastAsia"/>
          <w:color w:val="FF0000"/>
        </w:rPr>
        <w:t>JAVA</w:t>
      </w:r>
      <w:r w:rsidRPr="008051DF">
        <w:rPr>
          <w:rFonts w:hint="eastAsia"/>
          <w:color w:val="FF0000"/>
        </w:rPr>
        <w:t>的操作系统</w:t>
      </w:r>
      <w:r w:rsidRPr="008051DF">
        <w:rPr>
          <w:rFonts w:hint="eastAsia"/>
        </w:rPr>
        <w:t>，所有的安卓手机安装了</w:t>
      </w:r>
      <w:r w:rsidRPr="008051DF">
        <w:rPr>
          <w:rFonts w:hint="eastAsia"/>
          <w:color w:val="FF0000"/>
        </w:rPr>
        <w:t>linux</w:t>
      </w:r>
      <w:r w:rsidRPr="008051DF">
        <w:rPr>
          <w:rFonts w:hint="eastAsia"/>
          <w:color w:val="FF0000"/>
        </w:rPr>
        <w:t>内核</w:t>
      </w:r>
      <w:r w:rsidRPr="008051DF">
        <w:rPr>
          <w:rFonts w:hint="eastAsia"/>
        </w:rPr>
        <w:t>的操作系统，手机启动后，会先启动</w:t>
      </w:r>
      <w:r w:rsidRPr="008051DF">
        <w:rPr>
          <w:rFonts w:hint="eastAsia"/>
        </w:rPr>
        <w:t>Linux</w:t>
      </w:r>
      <w:r w:rsidRPr="008051DF">
        <w:rPr>
          <w:rFonts w:hint="eastAsia"/>
        </w:rPr>
        <w:t>，</w:t>
      </w:r>
      <w:r w:rsidRPr="008051DF">
        <w:rPr>
          <w:rFonts w:hint="eastAsia"/>
          <w:color w:val="FF0000"/>
        </w:rPr>
        <w:t>Linux</w:t>
      </w:r>
      <w:r w:rsidRPr="008051DF">
        <w:rPr>
          <w:rFonts w:hint="eastAsia"/>
          <w:color w:val="FF0000"/>
        </w:rPr>
        <w:t>会启动</w:t>
      </w:r>
      <w:r w:rsidRPr="008051DF">
        <w:rPr>
          <w:rFonts w:hint="eastAsia"/>
          <w:color w:val="FF0000"/>
        </w:rPr>
        <w:t>JAVA</w:t>
      </w:r>
      <w:r w:rsidRPr="008051DF">
        <w:rPr>
          <w:rFonts w:hint="eastAsia"/>
          <w:color w:val="FF0000"/>
        </w:rPr>
        <w:t>虚拟机</w:t>
      </w:r>
      <w:r w:rsidRPr="008051DF">
        <w:rPr>
          <w:rFonts w:hint="eastAsia"/>
        </w:rPr>
        <w:t>，也就是</w:t>
      </w:r>
      <w:r w:rsidRPr="008051DF">
        <w:rPr>
          <w:rFonts w:hint="eastAsia"/>
        </w:rPr>
        <w:t>jvm</w:t>
      </w:r>
      <w:r w:rsidRPr="008051DF">
        <w:rPr>
          <w:rFonts w:hint="eastAsia"/>
        </w:rPr>
        <w:t>的移植版本，接着，</w:t>
      </w:r>
      <w:r w:rsidRPr="008051DF">
        <w:rPr>
          <w:rFonts w:hint="eastAsia"/>
        </w:rPr>
        <w:t>Java</w:t>
      </w:r>
      <w:r w:rsidRPr="008051DF">
        <w:rPr>
          <w:rFonts w:hint="eastAsia"/>
        </w:rPr>
        <w:t>就会启动安卓系统的各个组件，象桌面啊，电话啊，这么一来，手机就运行起来了。</w:t>
      </w:r>
    </w:p>
    <w:p w:rsidR="00683AD2" w:rsidRPr="00EA3DD4" w:rsidRDefault="00FF48EA" w:rsidP="00EA3DD4">
      <w:pPr>
        <w:rPr>
          <w:rFonts w:ascii="微软雅黑" w:eastAsia="微软雅黑" w:hAnsi="微软雅黑"/>
          <w:sz w:val="20"/>
          <w:szCs w:val="20"/>
          <w:highlight w:val="yellow"/>
        </w:rPr>
      </w:pPr>
      <w:r w:rsidRPr="00EA3DD4">
        <w:rPr>
          <w:rFonts w:ascii="微软雅黑" w:eastAsia="微软雅黑" w:hAnsi="微软雅黑" w:hint="eastAsia"/>
          <w:sz w:val="20"/>
          <w:szCs w:val="20"/>
          <w:highlight w:val="yellow"/>
        </w:rPr>
        <w:lastRenderedPageBreak/>
        <w:t>105.</w:t>
      </w:r>
      <w:r w:rsidR="00683AD2" w:rsidRPr="00EA3DD4">
        <w:rPr>
          <w:rFonts w:ascii="微软雅黑" w:eastAsia="微软雅黑" w:hAnsi="微软雅黑" w:hint="eastAsia"/>
          <w:sz w:val="20"/>
          <w:szCs w:val="20"/>
          <w:highlight w:val="yellow"/>
        </w:rPr>
        <w:t>怎么进行接口测试？流程</w:t>
      </w:r>
    </w:p>
    <w:p w:rsidR="00683AD2" w:rsidRDefault="00683AD2" w:rsidP="00683AD2">
      <w:r>
        <w:rPr>
          <w:rFonts w:hint="eastAsia"/>
        </w:rPr>
        <w:t>（</w:t>
      </w:r>
      <w:r>
        <w:rPr>
          <w:rFonts w:hint="eastAsia"/>
        </w:rPr>
        <w:t>1</w:t>
      </w:r>
      <w:r>
        <w:rPr>
          <w:rFonts w:hint="eastAsia"/>
        </w:rPr>
        <w:t>）</w:t>
      </w:r>
      <w:r w:rsidRPr="00C10D95">
        <w:rPr>
          <w:rFonts w:hint="eastAsia"/>
          <w:color w:val="FF0000"/>
        </w:rPr>
        <w:t>根据</w:t>
      </w:r>
      <w:r>
        <w:rPr>
          <w:rFonts w:hint="eastAsia"/>
          <w:color w:val="FF0000"/>
        </w:rPr>
        <w:t>开发</w:t>
      </w:r>
      <w:r>
        <w:rPr>
          <w:color w:val="FF0000"/>
        </w:rPr>
        <w:t>给的</w:t>
      </w:r>
      <w:r w:rsidRPr="00C10D95">
        <w:rPr>
          <w:rFonts w:hint="eastAsia"/>
          <w:color w:val="FF0000"/>
        </w:rPr>
        <w:t>接口文档</w:t>
      </w:r>
      <w:r>
        <w:rPr>
          <w:rFonts w:hint="eastAsia"/>
        </w:rPr>
        <w:t>，编写接口测试用例，</w:t>
      </w:r>
    </w:p>
    <w:p w:rsidR="00683AD2" w:rsidRDefault="00683AD2" w:rsidP="00683AD2">
      <w:r>
        <w:rPr>
          <w:rFonts w:hint="eastAsia"/>
        </w:rPr>
        <w:t>（</w:t>
      </w:r>
      <w:r>
        <w:rPr>
          <w:rFonts w:hint="eastAsia"/>
        </w:rPr>
        <w:t>2</w:t>
      </w:r>
      <w:r>
        <w:rPr>
          <w:rFonts w:hint="eastAsia"/>
        </w:rPr>
        <w:t>）选择</w:t>
      </w:r>
      <w:r w:rsidRPr="007859C3">
        <w:rPr>
          <w:color w:val="FF0000"/>
        </w:rPr>
        <w:t>适当的接口测试</w:t>
      </w:r>
      <w:r w:rsidRPr="007859C3">
        <w:rPr>
          <w:rFonts w:hint="eastAsia"/>
          <w:color w:val="FF0000"/>
        </w:rPr>
        <w:t>工具</w:t>
      </w:r>
      <w:r>
        <w:rPr>
          <w:rFonts w:hint="eastAsia"/>
        </w:rPr>
        <w:t>进行接口测试，输入</w:t>
      </w:r>
      <w:r>
        <w:rPr>
          <w:rFonts w:hint="eastAsia"/>
        </w:rPr>
        <w:t>URL</w:t>
      </w:r>
      <w:r>
        <w:rPr>
          <w:rFonts w:hint="eastAsia"/>
        </w:rPr>
        <w:t>地址，输入</w:t>
      </w:r>
      <w:r>
        <w:rPr>
          <w:rFonts w:hint="eastAsia"/>
        </w:rPr>
        <w:t>KEY</w:t>
      </w:r>
      <w:r>
        <w:rPr>
          <w:rFonts w:hint="eastAsia"/>
        </w:rPr>
        <w:t>，输入参数，进行断言，</w:t>
      </w:r>
    </w:p>
    <w:p w:rsidR="00683AD2" w:rsidRDefault="00683AD2" w:rsidP="00683AD2">
      <w:r>
        <w:rPr>
          <w:rFonts w:hint="eastAsia"/>
        </w:rPr>
        <w:t>（</w:t>
      </w:r>
      <w:r>
        <w:rPr>
          <w:rFonts w:hint="eastAsia"/>
        </w:rPr>
        <w:t>3</w:t>
      </w:r>
      <w:r>
        <w:rPr>
          <w:rFonts w:hint="eastAsia"/>
        </w:rPr>
        <w:t>）分析</w:t>
      </w:r>
      <w:r w:rsidRPr="00C10D95">
        <w:rPr>
          <w:rFonts w:hint="eastAsia"/>
          <w:color w:val="FF0000"/>
        </w:rPr>
        <w:t>返回的数据，如状态码</w:t>
      </w:r>
      <w:r>
        <w:rPr>
          <w:rFonts w:hint="eastAsia"/>
          <w:color w:val="FF0000"/>
        </w:rPr>
        <w:t>（</w:t>
      </w:r>
      <w:r>
        <w:rPr>
          <w:rFonts w:hint="eastAsia"/>
          <w:color w:val="FF0000"/>
        </w:rPr>
        <w:t>100</w:t>
      </w:r>
      <w:r>
        <w:rPr>
          <w:rFonts w:hint="eastAsia"/>
          <w:color w:val="FF0000"/>
        </w:rPr>
        <w:t>正在</w:t>
      </w:r>
      <w:r>
        <w:rPr>
          <w:color w:val="FF0000"/>
        </w:rPr>
        <w:t>请求</w:t>
      </w:r>
      <w:r>
        <w:rPr>
          <w:color w:val="FF0000"/>
        </w:rPr>
        <w:t>—200</w:t>
      </w:r>
      <w:r>
        <w:rPr>
          <w:rFonts w:hint="eastAsia"/>
          <w:color w:val="FF0000"/>
        </w:rPr>
        <w:t>请求</w:t>
      </w:r>
      <w:r>
        <w:rPr>
          <w:color w:val="FF0000"/>
        </w:rPr>
        <w:t>成功</w:t>
      </w:r>
      <w:r>
        <w:rPr>
          <w:color w:val="FF0000"/>
        </w:rPr>
        <w:t>—300</w:t>
      </w:r>
      <w:r>
        <w:rPr>
          <w:rFonts w:hint="eastAsia"/>
          <w:color w:val="FF0000"/>
        </w:rPr>
        <w:t>重定向、</w:t>
      </w:r>
      <w:r>
        <w:rPr>
          <w:rFonts w:hint="eastAsia"/>
          <w:color w:val="FF0000"/>
        </w:rPr>
        <w:t>301</w:t>
      </w:r>
      <w:r>
        <w:rPr>
          <w:rFonts w:hint="eastAsia"/>
          <w:color w:val="FF0000"/>
        </w:rPr>
        <w:t>、</w:t>
      </w:r>
      <w:r>
        <w:rPr>
          <w:rFonts w:hint="eastAsia"/>
          <w:color w:val="FF0000"/>
        </w:rPr>
        <w:t>302</w:t>
      </w:r>
      <w:r>
        <w:rPr>
          <w:rFonts w:hint="eastAsia"/>
          <w:color w:val="FF0000"/>
        </w:rPr>
        <w:t>、</w:t>
      </w:r>
      <w:r>
        <w:rPr>
          <w:rFonts w:hint="eastAsia"/>
          <w:color w:val="FF0000"/>
        </w:rPr>
        <w:t>304</w:t>
      </w:r>
      <w:r>
        <w:rPr>
          <w:color w:val="FF0000"/>
        </w:rPr>
        <w:t>，页面地址改变了</w:t>
      </w:r>
      <w:r>
        <w:rPr>
          <w:color w:val="FF0000"/>
        </w:rPr>
        <w:t>—400</w:t>
      </w:r>
      <w:r>
        <w:rPr>
          <w:rFonts w:hint="eastAsia"/>
          <w:color w:val="FF0000"/>
        </w:rPr>
        <w:t>服务器请求</w:t>
      </w:r>
      <w:r>
        <w:rPr>
          <w:color w:val="FF0000"/>
        </w:rPr>
        <w:t>错误</w:t>
      </w:r>
      <w:r>
        <w:rPr>
          <w:color w:val="FF0000"/>
        </w:rPr>
        <w:t>—500</w:t>
      </w:r>
      <w:r>
        <w:rPr>
          <w:rFonts w:hint="eastAsia"/>
          <w:color w:val="FF0000"/>
        </w:rPr>
        <w:t>服务器</w:t>
      </w:r>
      <w:r>
        <w:rPr>
          <w:color w:val="FF0000"/>
        </w:rPr>
        <w:t>内部错误</w:t>
      </w:r>
      <w:r>
        <w:rPr>
          <w:rFonts w:hint="eastAsia"/>
          <w:color w:val="FF0000"/>
        </w:rPr>
        <w:t>）</w:t>
      </w:r>
      <w:r>
        <w:rPr>
          <w:rFonts w:hint="eastAsia"/>
        </w:rPr>
        <w:t>，响应时间（不能</w:t>
      </w:r>
      <w:r>
        <w:t>超过</w:t>
      </w:r>
      <w:r>
        <w:rPr>
          <w:rFonts w:hint="eastAsia"/>
        </w:rPr>
        <w:t>3</w:t>
      </w:r>
      <w:r>
        <w:t>s</w:t>
      </w:r>
      <w:r>
        <w:rPr>
          <w:rFonts w:hint="eastAsia"/>
        </w:rPr>
        <w:t>），断言是否正确</w:t>
      </w:r>
    </w:p>
    <w:p w:rsidR="00683AD2" w:rsidRDefault="00683AD2" w:rsidP="00683AD2">
      <w:pPr>
        <w:ind w:left="210" w:hangingChars="100" w:hanging="210"/>
        <w:rPr>
          <w:color w:val="FF0000"/>
        </w:rPr>
      </w:pPr>
      <w:r w:rsidRPr="00FB4F55">
        <w:rPr>
          <w:rFonts w:hint="eastAsia"/>
          <w:color w:val="FF0000"/>
        </w:rPr>
        <w:t>接口</w:t>
      </w:r>
      <w:r w:rsidRPr="00FB4F55">
        <w:rPr>
          <w:color w:val="FF0000"/>
        </w:rPr>
        <w:t>测试当中</w:t>
      </w:r>
      <w:r w:rsidRPr="00FB4F55">
        <w:rPr>
          <w:rFonts w:hint="eastAsia"/>
          <w:color w:val="FF0000"/>
        </w:rPr>
        <w:t>有</w:t>
      </w:r>
      <w:r w:rsidRPr="00FB4F55">
        <w:rPr>
          <w:color w:val="FF0000"/>
        </w:rPr>
        <w:t>两种请求方式，一个是</w:t>
      </w:r>
      <w:r w:rsidRPr="00FB4F55">
        <w:rPr>
          <w:color w:val="FF0000"/>
        </w:rPr>
        <w:t>get</w:t>
      </w:r>
      <w:r w:rsidRPr="00FB4F55">
        <w:rPr>
          <w:color w:val="FF0000"/>
        </w:rPr>
        <w:t>，一个是</w:t>
      </w:r>
      <w:r w:rsidRPr="00FB4F55">
        <w:rPr>
          <w:color w:val="FF0000"/>
        </w:rPr>
        <w:t>post</w:t>
      </w:r>
      <w:r w:rsidRPr="00FB4F55">
        <w:rPr>
          <w:color w:val="FF0000"/>
        </w:rPr>
        <w:t>；</w:t>
      </w:r>
      <w:r w:rsidRPr="00FB4F55">
        <w:rPr>
          <w:color w:val="FF0000"/>
        </w:rPr>
        <w:t>get</w:t>
      </w:r>
      <w:r w:rsidRPr="00FB4F55">
        <w:rPr>
          <w:rFonts w:hint="eastAsia"/>
          <w:color w:val="FF0000"/>
        </w:rPr>
        <w:t>方式</w:t>
      </w:r>
      <w:r w:rsidRPr="00FB4F55">
        <w:rPr>
          <w:color w:val="FF0000"/>
        </w:rPr>
        <w:t>中参数在</w:t>
      </w:r>
      <w:r w:rsidRPr="00FB4F55">
        <w:rPr>
          <w:rFonts w:hint="eastAsia"/>
          <w:color w:val="FF0000"/>
        </w:rPr>
        <w:t>URL</w:t>
      </w:r>
      <w:r w:rsidRPr="00FB4F55">
        <w:rPr>
          <w:color w:val="FF0000"/>
        </w:rPr>
        <w:t>地址</w:t>
      </w:r>
      <w:r w:rsidRPr="00FB4F55">
        <w:rPr>
          <w:rFonts w:hint="eastAsia"/>
          <w:color w:val="FF0000"/>
        </w:rPr>
        <w:t>后面</w:t>
      </w:r>
      <w:r w:rsidRPr="00FB4F55">
        <w:rPr>
          <w:color w:val="FF0000"/>
        </w:rPr>
        <w:t>，</w:t>
      </w:r>
      <w:r w:rsidRPr="00FB4F55">
        <w:rPr>
          <w:rFonts w:hint="eastAsia"/>
          <w:color w:val="FF0000"/>
        </w:rPr>
        <w:t>而</w:t>
      </w:r>
      <w:r w:rsidRPr="00FB4F55">
        <w:rPr>
          <w:color w:val="FF0000"/>
        </w:rPr>
        <w:t>post</w:t>
      </w:r>
      <w:r w:rsidRPr="00FB4F55">
        <w:rPr>
          <w:color w:val="FF0000"/>
        </w:rPr>
        <w:t>参数在参数栏中，因而</w:t>
      </w:r>
      <w:r w:rsidRPr="00FB4F55">
        <w:rPr>
          <w:color w:val="FF0000"/>
        </w:rPr>
        <w:t>post</w:t>
      </w:r>
      <w:r w:rsidRPr="00FB4F55">
        <w:rPr>
          <w:color w:val="FF0000"/>
        </w:rPr>
        <w:t>的安全性</w:t>
      </w:r>
      <w:r w:rsidRPr="00FB4F55">
        <w:rPr>
          <w:rFonts w:hint="eastAsia"/>
          <w:color w:val="FF0000"/>
        </w:rPr>
        <w:t>更高</w:t>
      </w:r>
    </w:p>
    <w:p w:rsidR="00683AD2" w:rsidRDefault="00683AD2" w:rsidP="00683AD2">
      <w:pPr>
        <w:ind w:left="210" w:hangingChars="100" w:hanging="210"/>
        <w:rPr>
          <w:color w:val="FF0000"/>
        </w:rPr>
      </w:pPr>
    </w:p>
    <w:p w:rsidR="00683AD2" w:rsidRDefault="00683AD2" w:rsidP="00683AD2">
      <w:pPr>
        <w:ind w:left="210" w:hangingChars="100" w:hanging="210"/>
        <w:rPr>
          <w:color w:val="000000" w:themeColor="text1"/>
        </w:rPr>
      </w:pPr>
      <w:r w:rsidRPr="00683AD2">
        <w:rPr>
          <w:rFonts w:hint="eastAsia"/>
          <w:color w:val="000000" w:themeColor="text1"/>
          <w:highlight w:val="yellow"/>
        </w:rPr>
        <w:t>1</w:t>
      </w:r>
      <w:r w:rsidRPr="00683AD2">
        <w:rPr>
          <w:rFonts w:ascii="微软雅黑" w:eastAsia="微软雅黑" w:hAnsi="微软雅黑" w:hint="eastAsia"/>
          <w:sz w:val="20"/>
          <w:szCs w:val="20"/>
          <w:highlight w:val="yellow"/>
        </w:rPr>
        <w:t>06.</w:t>
      </w:r>
      <w:r w:rsidRPr="00683AD2">
        <w:rPr>
          <w:rFonts w:ascii="微软雅黑" w:eastAsia="微软雅黑" w:hAnsi="微软雅黑"/>
          <w:sz w:val="20"/>
          <w:szCs w:val="20"/>
          <w:highlight w:val="yellow"/>
        </w:rPr>
        <w:t xml:space="preserve"> </w:t>
      </w:r>
      <w:r w:rsidRPr="00683AD2">
        <w:rPr>
          <w:rFonts w:ascii="微软雅黑" w:eastAsia="微软雅黑" w:hAnsi="微软雅黑" w:hint="eastAsia"/>
          <w:sz w:val="20"/>
          <w:szCs w:val="20"/>
          <w:highlight w:val="yellow"/>
        </w:rPr>
        <w:t>接口</w:t>
      </w:r>
      <w:r w:rsidRPr="00683AD2">
        <w:rPr>
          <w:rFonts w:ascii="微软雅黑" w:eastAsia="微软雅黑" w:hAnsi="微软雅黑"/>
          <w:sz w:val="20"/>
          <w:szCs w:val="20"/>
          <w:highlight w:val="yellow"/>
        </w:rPr>
        <w:t>测试文档包括哪些？</w:t>
      </w:r>
    </w:p>
    <w:p w:rsidR="00683AD2" w:rsidRDefault="00683AD2" w:rsidP="00683AD2">
      <w:pPr>
        <w:ind w:leftChars="100" w:left="210"/>
        <w:rPr>
          <w:color w:val="FF0000"/>
        </w:rPr>
      </w:pPr>
      <w:r w:rsidRPr="001D244A">
        <w:rPr>
          <w:rFonts w:hint="eastAsia"/>
          <w:color w:val="FF0000"/>
        </w:rPr>
        <w:t>接口</w:t>
      </w:r>
      <w:r w:rsidRPr="001D244A">
        <w:rPr>
          <w:color w:val="FF0000"/>
        </w:rPr>
        <w:t>的功能</w:t>
      </w:r>
      <w:r w:rsidRPr="001D244A">
        <w:rPr>
          <w:rFonts w:hint="eastAsia"/>
          <w:color w:val="FF0000"/>
        </w:rPr>
        <w:t>/</w:t>
      </w:r>
      <w:r w:rsidRPr="001D244A">
        <w:rPr>
          <w:rFonts w:hint="eastAsia"/>
          <w:color w:val="FF0000"/>
        </w:rPr>
        <w:t>目的</w:t>
      </w:r>
      <w:r w:rsidRPr="001D244A">
        <w:rPr>
          <w:color w:val="FF0000"/>
        </w:rPr>
        <w:t>、</w:t>
      </w:r>
    </w:p>
    <w:p w:rsidR="00683AD2" w:rsidRDefault="00683AD2" w:rsidP="00683AD2">
      <w:pPr>
        <w:ind w:leftChars="100" w:left="210"/>
        <w:rPr>
          <w:color w:val="FF0000"/>
        </w:rPr>
      </w:pPr>
      <w:r w:rsidRPr="001D244A">
        <w:rPr>
          <w:color w:val="FF0000"/>
        </w:rPr>
        <w:t>接口地址、</w:t>
      </w:r>
    </w:p>
    <w:p w:rsidR="00683AD2" w:rsidRDefault="00683AD2" w:rsidP="00683AD2">
      <w:pPr>
        <w:ind w:leftChars="100" w:left="210"/>
        <w:rPr>
          <w:color w:val="FF0000"/>
        </w:rPr>
      </w:pPr>
      <w:r w:rsidRPr="001D244A">
        <w:rPr>
          <w:rFonts w:hint="eastAsia"/>
          <w:color w:val="FF0000"/>
        </w:rPr>
        <w:t>接口</w:t>
      </w:r>
      <w:r w:rsidRPr="001D244A">
        <w:rPr>
          <w:color w:val="FF0000"/>
        </w:rPr>
        <w:t>调用方式、</w:t>
      </w:r>
    </w:p>
    <w:p w:rsidR="00683AD2" w:rsidRDefault="00683AD2" w:rsidP="00683AD2">
      <w:pPr>
        <w:ind w:leftChars="100" w:left="210"/>
        <w:rPr>
          <w:color w:val="FF0000"/>
        </w:rPr>
      </w:pPr>
      <w:r w:rsidRPr="001D244A">
        <w:rPr>
          <w:rFonts w:hint="eastAsia"/>
          <w:color w:val="FF0000"/>
        </w:rPr>
        <w:t>请求</w:t>
      </w:r>
      <w:r w:rsidRPr="001D244A">
        <w:rPr>
          <w:color w:val="FF0000"/>
        </w:rPr>
        <w:t>参数、</w:t>
      </w:r>
    </w:p>
    <w:p w:rsidR="00683AD2" w:rsidRDefault="00683AD2" w:rsidP="00683AD2">
      <w:pPr>
        <w:ind w:leftChars="100" w:left="210"/>
        <w:rPr>
          <w:color w:val="FF0000"/>
        </w:rPr>
      </w:pPr>
      <w:r w:rsidRPr="001D244A">
        <w:rPr>
          <w:rFonts w:hint="eastAsia"/>
          <w:color w:val="FF0000"/>
        </w:rPr>
        <w:t>请求示列</w:t>
      </w:r>
      <w:r w:rsidRPr="001D244A">
        <w:rPr>
          <w:color w:val="FF0000"/>
        </w:rPr>
        <w:t>、</w:t>
      </w:r>
    </w:p>
    <w:p w:rsidR="00683AD2" w:rsidRPr="001D244A" w:rsidRDefault="00683AD2" w:rsidP="00683AD2">
      <w:pPr>
        <w:ind w:leftChars="100" w:left="210"/>
        <w:rPr>
          <w:color w:val="FF0000"/>
        </w:rPr>
      </w:pPr>
      <w:r w:rsidRPr="001D244A">
        <w:rPr>
          <w:color w:val="FF0000"/>
        </w:rPr>
        <w:t>返回</w:t>
      </w:r>
      <w:r w:rsidRPr="001D244A">
        <w:rPr>
          <w:rFonts w:hint="eastAsia"/>
          <w:color w:val="FF0000"/>
        </w:rPr>
        <w:t>结果</w:t>
      </w:r>
    </w:p>
    <w:p w:rsidR="00381D88" w:rsidRDefault="00381D88" w:rsidP="00087C19">
      <w:pPr>
        <w:rPr>
          <w:rFonts w:asciiTheme="minorEastAsia" w:hAnsiTheme="minorEastAsia" w:cs="Helvetica"/>
          <w:color w:val="000000"/>
          <w:kern w:val="0"/>
          <w:sz w:val="24"/>
          <w:szCs w:val="24"/>
        </w:rPr>
      </w:pPr>
    </w:p>
    <w:p w:rsidR="00AB40A0" w:rsidRDefault="00EA3DD4" w:rsidP="00AB40A0">
      <w:r w:rsidRPr="007F7271">
        <w:rPr>
          <w:rFonts w:asciiTheme="minorEastAsia" w:hAnsiTheme="minorEastAsia" w:cs="Helvetica"/>
          <w:color w:val="000000"/>
          <w:kern w:val="0"/>
          <w:sz w:val="24"/>
          <w:szCs w:val="24"/>
          <w:highlight w:val="yellow"/>
        </w:rPr>
        <w:t>107</w:t>
      </w:r>
      <w:r w:rsidRPr="007F7271">
        <w:rPr>
          <w:rFonts w:ascii="微软雅黑" w:eastAsia="微软雅黑" w:hAnsi="微软雅黑"/>
          <w:sz w:val="20"/>
          <w:szCs w:val="20"/>
          <w:highlight w:val="yellow"/>
        </w:rPr>
        <w:t xml:space="preserve">. </w:t>
      </w:r>
      <w:r w:rsidR="00AB40A0" w:rsidRPr="007F7271">
        <w:rPr>
          <w:rFonts w:ascii="微软雅黑" w:eastAsia="微软雅黑" w:hAnsi="微软雅黑" w:hint="eastAsia"/>
          <w:sz w:val="20"/>
          <w:szCs w:val="20"/>
          <w:highlight w:val="yellow"/>
        </w:rPr>
        <w:t>项目过程中，性能测哪些方面？指标是多少？</w:t>
      </w:r>
    </w:p>
    <w:p w:rsidR="00AB40A0" w:rsidRPr="007F7271" w:rsidRDefault="00AB40A0" w:rsidP="00AB40A0">
      <w:pPr>
        <w:ind w:firstLineChars="200" w:firstLine="420"/>
      </w:pPr>
      <w:r w:rsidRPr="007F7271">
        <w:t>1</w:t>
      </w:r>
      <w:r w:rsidRPr="007F7271">
        <w:rPr>
          <w:rFonts w:hint="eastAsia"/>
        </w:rPr>
        <w:t>、绝对并发数为</w:t>
      </w:r>
      <w:r w:rsidRPr="007F7271">
        <w:rPr>
          <w:rFonts w:hint="eastAsia"/>
        </w:rPr>
        <w:t>300</w:t>
      </w:r>
    </w:p>
    <w:p w:rsidR="00AB40A0" w:rsidRPr="007F7271" w:rsidRDefault="00AB40A0" w:rsidP="00AB40A0">
      <w:pPr>
        <w:ind w:firstLineChars="250" w:firstLine="525"/>
      </w:pPr>
      <w:r w:rsidRPr="007F7271">
        <w:t>2</w:t>
      </w:r>
      <w:r w:rsidRPr="007F7271">
        <w:rPr>
          <w:rFonts w:hint="eastAsia"/>
        </w:rPr>
        <w:t>、</w:t>
      </w:r>
      <w:r w:rsidRPr="007F7271">
        <w:rPr>
          <w:rFonts w:hint="eastAsia"/>
        </w:rPr>
        <w:t>TPS</w:t>
      </w:r>
      <w:r w:rsidRPr="007F7271">
        <w:rPr>
          <w:rFonts w:hint="eastAsia"/>
        </w:rPr>
        <w:t>为</w:t>
      </w:r>
      <w:r w:rsidRPr="007F7271">
        <w:rPr>
          <w:rFonts w:hint="eastAsia"/>
        </w:rPr>
        <w:t>15</w:t>
      </w:r>
    </w:p>
    <w:p w:rsidR="00AB40A0" w:rsidRPr="007F7271" w:rsidRDefault="00AB40A0" w:rsidP="00AB40A0">
      <w:pPr>
        <w:ind w:firstLineChars="250" w:firstLine="525"/>
      </w:pPr>
      <w:r w:rsidRPr="007F7271">
        <w:rPr>
          <w:rFonts w:hint="eastAsia"/>
        </w:rPr>
        <w:t>3</w:t>
      </w:r>
      <w:r w:rsidRPr="007F7271">
        <w:rPr>
          <w:rFonts w:hint="eastAsia"/>
        </w:rPr>
        <w:t>、事务成功率</w:t>
      </w:r>
      <w:r w:rsidRPr="007F7271">
        <w:rPr>
          <w:rFonts w:hint="eastAsia"/>
        </w:rPr>
        <w:t>98%</w:t>
      </w:r>
    </w:p>
    <w:p w:rsidR="00AB40A0" w:rsidRPr="007F7271" w:rsidRDefault="00AB40A0" w:rsidP="00AB40A0">
      <w:pPr>
        <w:ind w:firstLineChars="250" w:firstLine="525"/>
      </w:pPr>
      <w:r w:rsidRPr="007F7271">
        <w:rPr>
          <w:rFonts w:hint="eastAsia"/>
        </w:rPr>
        <w:t>4</w:t>
      </w:r>
      <w:r w:rsidRPr="007F7271">
        <w:rPr>
          <w:rFonts w:hint="eastAsia"/>
        </w:rPr>
        <w:t>、事物响应时间不超过</w:t>
      </w:r>
      <w:r w:rsidRPr="007F7271">
        <w:rPr>
          <w:rFonts w:hint="eastAsia"/>
        </w:rPr>
        <w:t>3</w:t>
      </w:r>
      <w:r w:rsidRPr="007F7271">
        <w:rPr>
          <w:rFonts w:hint="eastAsia"/>
        </w:rPr>
        <w:t>秒</w:t>
      </w:r>
    </w:p>
    <w:p w:rsidR="00AB40A0" w:rsidRDefault="00AB40A0" w:rsidP="00AB40A0">
      <w:pPr>
        <w:ind w:firstLineChars="250" w:firstLine="525"/>
      </w:pPr>
      <w:r w:rsidRPr="007F7271">
        <w:t>5</w:t>
      </w:r>
      <w:r w:rsidRPr="007F7271">
        <w:rPr>
          <w:rFonts w:hint="eastAsia"/>
        </w:rPr>
        <w:t>、</w:t>
      </w:r>
      <w:r w:rsidRPr="007F7271">
        <w:rPr>
          <w:rFonts w:hint="eastAsia"/>
        </w:rPr>
        <w:t>CPU,</w:t>
      </w:r>
      <w:r w:rsidRPr="007F7271">
        <w:rPr>
          <w:rFonts w:hint="eastAsia"/>
        </w:rPr>
        <w:t>内存，</w:t>
      </w:r>
      <w:r w:rsidRPr="007F7271">
        <w:rPr>
          <w:rFonts w:hint="eastAsia"/>
        </w:rPr>
        <w:t>IO</w:t>
      </w:r>
      <w:r w:rsidRPr="007F7271">
        <w:rPr>
          <w:rFonts w:hint="eastAsia"/>
        </w:rPr>
        <w:t>小于</w:t>
      </w:r>
      <w:r w:rsidRPr="007F7271">
        <w:rPr>
          <w:rFonts w:hint="eastAsia"/>
        </w:rPr>
        <w:t>60%</w:t>
      </w:r>
    </w:p>
    <w:p w:rsidR="007F7271" w:rsidRDefault="007F7271" w:rsidP="00AB40A0">
      <w:pPr>
        <w:ind w:firstLineChars="250" w:firstLine="525"/>
      </w:pPr>
    </w:p>
    <w:p w:rsidR="004A4436" w:rsidRPr="005422E8" w:rsidRDefault="00AB40A0" w:rsidP="004A4436">
      <w:pPr>
        <w:rPr>
          <w:sz w:val="30"/>
          <w:szCs w:val="30"/>
        </w:rPr>
      </w:pPr>
      <w:r w:rsidRPr="007F7271">
        <w:rPr>
          <w:rFonts w:asciiTheme="minorEastAsia" w:hAnsiTheme="minorEastAsia" w:cs="Helvetica"/>
          <w:color w:val="000000"/>
          <w:kern w:val="0"/>
          <w:sz w:val="24"/>
          <w:szCs w:val="24"/>
          <w:highlight w:val="yellow"/>
        </w:rPr>
        <w:t xml:space="preserve">108. </w:t>
      </w:r>
      <w:r w:rsidR="004A4436" w:rsidRPr="007F7271">
        <w:rPr>
          <w:rFonts w:hint="eastAsia"/>
          <w:sz w:val="30"/>
          <w:szCs w:val="30"/>
          <w:highlight w:val="yellow"/>
        </w:rPr>
        <w:t>MySQL</w:t>
      </w:r>
      <w:r w:rsidR="004A4436" w:rsidRPr="007F7271">
        <w:rPr>
          <w:rFonts w:hint="eastAsia"/>
          <w:sz w:val="30"/>
          <w:szCs w:val="30"/>
          <w:highlight w:val="yellow"/>
        </w:rPr>
        <w:t>和</w:t>
      </w:r>
      <w:r w:rsidR="004A4436" w:rsidRPr="007F7271">
        <w:rPr>
          <w:rFonts w:hint="eastAsia"/>
          <w:sz w:val="30"/>
          <w:szCs w:val="30"/>
          <w:highlight w:val="yellow"/>
        </w:rPr>
        <w:t>oracle</w:t>
      </w:r>
      <w:r w:rsidR="004A4436" w:rsidRPr="007F7271">
        <w:rPr>
          <w:rFonts w:hint="eastAsia"/>
          <w:sz w:val="30"/>
          <w:szCs w:val="30"/>
          <w:highlight w:val="yellow"/>
        </w:rPr>
        <w:t>的区别？</w:t>
      </w:r>
    </w:p>
    <w:p w:rsidR="004A4436" w:rsidRPr="00C10D95" w:rsidRDefault="004A4436" w:rsidP="004A4436">
      <w:pPr>
        <w:rPr>
          <w:color w:val="FF0000"/>
        </w:rPr>
      </w:pPr>
      <w:r w:rsidRPr="00C10D95">
        <w:rPr>
          <w:rFonts w:hint="eastAsia"/>
          <w:color w:val="FF0000"/>
        </w:rPr>
        <w:t>（</w:t>
      </w:r>
      <w:r w:rsidRPr="00C10D95">
        <w:rPr>
          <w:rFonts w:hint="eastAsia"/>
          <w:color w:val="FF0000"/>
        </w:rPr>
        <w:t>1</w:t>
      </w:r>
      <w:r w:rsidRPr="00C10D95">
        <w:rPr>
          <w:rFonts w:hint="eastAsia"/>
          <w:color w:val="FF0000"/>
        </w:rPr>
        <w:t>）</w:t>
      </w:r>
      <w:r w:rsidRPr="00C10D95">
        <w:rPr>
          <w:rFonts w:hint="eastAsia"/>
          <w:color w:val="FF0000"/>
        </w:rPr>
        <w:t>ORACLE</w:t>
      </w:r>
      <w:r w:rsidRPr="00C10D95">
        <w:rPr>
          <w:rFonts w:hint="eastAsia"/>
          <w:color w:val="FF0000"/>
        </w:rPr>
        <w:t>大型</w:t>
      </w:r>
      <w:r w:rsidRPr="00C10D95">
        <w:rPr>
          <w:color w:val="FF0000"/>
        </w:rPr>
        <w:t>，</w:t>
      </w:r>
      <w:r w:rsidRPr="00C10D95">
        <w:rPr>
          <w:rFonts w:hint="eastAsia"/>
          <w:color w:val="FF0000"/>
        </w:rPr>
        <w:t>收费；</w:t>
      </w:r>
      <w:r w:rsidRPr="00C10D95">
        <w:rPr>
          <w:rFonts w:hint="eastAsia"/>
          <w:color w:val="FF0000"/>
        </w:rPr>
        <w:t>Mysql</w:t>
      </w:r>
      <w:r w:rsidRPr="00C10D95">
        <w:rPr>
          <w:rFonts w:hint="eastAsia"/>
          <w:color w:val="FF0000"/>
        </w:rPr>
        <w:t>中</w:t>
      </w:r>
      <w:r w:rsidRPr="00C10D95">
        <w:rPr>
          <w:color w:val="FF0000"/>
        </w:rPr>
        <w:t>小型，</w:t>
      </w:r>
      <w:r w:rsidRPr="00C10D95">
        <w:rPr>
          <w:rFonts w:hint="eastAsia"/>
          <w:color w:val="FF0000"/>
        </w:rPr>
        <w:t>免费</w:t>
      </w:r>
    </w:p>
    <w:p w:rsidR="004A4436" w:rsidRPr="00C10D95" w:rsidRDefault="004A4436" w:rsidP="004A4436">
      <w:pPr>
        <w:rPr>
          <w:color w:val="FF0000"/>
        </w:rPr>
      </w:pPr>
      <w:r w:rsidRPr="00C10D95">
        <w:rPr>
          <w:rFonts w:hint="eastAsia"/>
          <w:color w:val="FF0000"/>
        </w:rPr>
        <w:t>（</w:t>
      </w:r>
      <w:r w:rsidRPr="00C10D95">
        <w:rPr>
          <w:rFonts w:hint="eastAsia"/>
          <w:color w:val="FF0000"/>
        </w:rPr>
        <w:t>2</w:t>
      </w:r>
      <w:r w:rsidRPr="00C10D95">
        <w:rPr>
          <w:rFonts w:hint="eastAsia"/>
          <w:color w:val="FF0000"/>
        </w:rPr>
        <w:t>）</w:t>
      </w:r>
      <w:r w:rsidRPr="00C10D95">
        <w:rPr>
          <w:color w:val="FF0000"/>
        </w:rPr>
        <w:t>Oracle</w:t>
      </w:r>
      <w:r w:rsidRPr="00C10D95">
        <w:rPr>
          <w:rFonts w:hint="eastAsia"/>
          <w:color w:val="FF0000"/>
        </w:rPr>
        <w:t>的</w:t>
      </w:r>
      <w:r w:rsidRPr="00C10D95">
        <w:rPr>
          <w:color w:val="FF0000"/>
        </w:rPr>
        <w:t>端口号为</w:t>
      </w:r>
      <w:r w:rsidRPr="00C10D95">
        <w:rPr>
          <w:rFonts w:hint="eastAsia"/>
          <w:color w:val="FF0000"/>
        </w:rPr>
        <w:t>1521</w:t>
      </w:r>
      <w:r w:rsidRPr="00C10D95">
        <w:rPr>
          <w:rFonts w:hint="eastAsia"/>
          <w:color w:val="FF0000"/>
        </w:rPr>
        <w:t>，</w:t>
      </w:r>
      <w:r w:rsidRPr="00C10D95">
        <w:rPr>
          <w:color w:val="FF0000"/>
        </w:rPr>
        <w:t>mysql</w:t>
      </w:r>
      <w:r w:rsidRPr="00C10D95">
        <w:rPr>
          <w:rFonts w:hint="eastAsia"/>
          <w:color w:val="FF0000"/>
        </w:rPr>
        <w:t>的</w:t>
      </w:r>
      <w:r w:rsidRPr="00C10D95">
        <w:rPr>
          <w:color w:val="FF0000"/>
        </w:rPr>
        <w:t>端口号</w:t>
      </w:r>
      <w:r w:rsidRPr="00C10D95">
        <w:rPr>
          <w:rFonts w:hint="eastAsia"/>
          <w:color w:val="FF0000"/>
        </w:rPr>
        <w:t>3306</w:t>
      </w:r>
    </w:p>
    <w:p w:rsidR="004A4436" w:rsidRPr="00C10D95" w:rsidRDefault="004A4436" w:rsidP="004A4436">
      <w:pPr>
        <w:rPr>
          <w:color w:val="FF0000"/>
        </w:rPr>
      </w:pPr>
      <w:r w:rsidRPr="00C10D95">
        <w:rPr>
          <w:rFonts w:hint="eastAsia"/>
          <w:color w:val="FF0000"/>
        </w:rPr>
        <w:t>（</w:t>
      </w:r>
      <w:r w:rsidRPr="00C10D95">
        <w:rPr>
          <w:rFonts w:hint="eastAsia"/>
          <w:color w:val="FF0000"/>
        </w:rPr>
        <w:t>3</w:t>
      </w:r>
      <w:r w:rsidRPr="00C10D95">
        <w:rPr>
          <w:rFonts w:hint="eastAsia"/>
          <w:color w:val="FF0000"/>
        </w:rPr>
        <w:t>）</w:t>
      </w:r>
      <w:r w:rsidRPr="00C10D95">
        <w:rPr>
          <w:color w:val="FF0000"/>
        </w:rPr>
        <w:t>Oracle</w:t>
      </w:r>
      <w:r w:rsidRPr="00C10D95">
        <w:rPr>
          <w:color w:val="FF0000"/>
        </w:rPr>
        <w:t>的</w:t>
      </w:r>
      <w:r w:rsidRPr="00C10D95">
        <w:rPr>
          <w:rFonts w:hint="eastAsia"/>
          <w:color w:val="FF0000"/>
        </w:rPr>
        <w:t>连接</w:t>
      </w:r>
      <w:r w:rsidRPr="00C10D95">
        <w:rPr>
          <w:color w:val="FF0000"/>
        </w:rPr>
        <w:t>工具为</w:t>
      </w:r>
      <w:r w:rsidRPr="00C10D95">
        <w:rPr>
          <w:color w:val="FF0000"/>
        </w:rPr>
        <w:t>pl/sql</w:t>
      </w:r>
      <w:r w:rsidRPr="00C10D95">
        <w:rPr>
          <w:color w:val="FF0000"/>
        </w:rPr>
        <w:t>，</w:t>
      </w:r>
      <w:r w:rsidRPr="00C10D95">
        <w:rPr>
          <w:color w:val="FF0000"/>
        </w:rPr>
        <w:t>MySQL</w:t>
      </w:r>
      <w:r w:rsidRPr="00C10D95">
        <w:rPr>
          <w:color w:val="FF0000"/>
        </w:rPr>
        <w:t>的连接工具一般为</w:t>
      </w:r>
      <w:r>
        <w:rPr>
          <w:color w:val="FF0000"/>
        </w:rPr>
        <w:t>sqlyog</w:t>
      </w:r>
    </w:p>
    <w:p w:rsidR="004A4436" w:rsidRPr="00C10D95" w:rsidRDefault="004A4436" w:rsidP="004A4436">
      <w:pPr>
        <w:rPr>
          <w:color w:val="FF0000"/>
        </w:rPr>
      </w:pPr>
      <w:r w:rsidRPr="00C10D95">
        <w:rPr>
          <w:rFonts w:hint="eastAsia"/>
          <w:color w:val="FF0000"/>
        </w:rPr>
        <w:t>（</w:t>
      </w:r>
      <w:r w:rsidRPr="00C10D95">
        <w:rPr>
          <w:rFonts w:hint="eastAsia"/>
          <w:color w:val="FF0000"/>
        </w:rPr>
        <w:t>4</w:t>
      </w:r>
      <w:r w:rsidRPr="00C10D95">
        <w:rPr>
          <w:rFonts w:hint="eastAsia"/>
          <w:color w:val="FF0000"/>
        </w:rPr>
        <w:t>）</w:t>
      </w:r>
      <w:r w:rsidRPr="00C10D95">
        <w:rPr>
          <w:rFonts w:hint="eastAsia"/>
          <w:color w:val="FF0000"/>
        </w:rPr>
        <w:t>oracle</w:t>
      </w:r>
      <w:r w:rsidRPr="00C10D95">
        <w:rPr>
          <w:rFonts w:hint="eastAsia"/>
          <w:color w:val="FF0000"/>
        </w:rPr>
        <w:t>分页查询用</w:t>
      </w:r>
      <w:r w:rsidRPr="00C10D95">
        <w:rPr>
          <w:rFonts w:hint="eastAsia"/>
          <w:color w:val="FF0000"/>
        </w:rPr>
        <w:t>rownum,MySQL</w:t>
      </w:r>
      <w:r w:rsidRPr="00C10D95">
        <w:rPr>
          <w:rFonts w:hint="eastAsia"/>
          <w:color w:val="FF0000"/>
        </w:rPr>
        <w:t>用</w:t>
      </w:r>
      <w:r w:rsidRPr="00C10D95">
        <w:rPr>
          <w:rFonts w:hint="eastAsia"/>
          <w:color w:val="FF0000"/>
        </w:rPr>
        <w:t>limit</w:t>
      </w:r>
    </w:p>
    <w:p w:rsidR="00AB40A0" w:rsidRDefault="00AB40A0" w:rsidP="00087C19">
      <w:pPr>
        <w:rPr>
          <w:rFonts w:asciiTheme="minorEastAsia" w:hAnsiTheme="minorEastAsia" w:cs="Helvetica"/>
          <w:color w:val="000000"/>
          <w:kern w:val="0"/>
          <w:sz w:val="24"/>
          <w:szCs w:val="24"/>
        </w:rPr>
      </w:pPr>
    </w:p>
    <w:p w:rsidR="007F7271" w:rsidRDefault="004A4436" w:rsidP="007F7271">
      <w:r w:rsidRPr="007F7271">
        <w:rPr>
          <w:rFonts w:asciiTheme="minorEastAsia" w:hAnsiTheme="minorEastAsia" w:cs="Helvetica"/>
          <w:color w:val="000000"/>
          <w:kern w:val="0"/>
          <w:sz w:val="24"/>
          <w:szCs w:val="24"/>
          <w:highlight w:val="yellow"/>
        </w:rPr>
        <w:t xml:space="preserve">109. </w:t>
      </w:r>
      <w:r w:rsidR="007F7271" w:rsidRPr="007F7271">
        <w:rPr>
          <w:rFonts w:hint="eastAsia"/>
          <w:highlight w:val="yellow"/>
        </w:rPr>
        <w:t>左连接和右连接的区别？</w:t>
      </w:r>
    </w:p>
    <w:p w:rsidR="007F7271" w:rsidRDefault="007F7271" w:rsidP="007F7271">
      <w:r>
        <w:rPr>
          <w:rFonts w:hint="eastAsia"/>
        </w:rPr>
        <w:t>左连接是想自己全部显示，从自己表中查，左连接对方的表；右连接是想自己全部显示，从对方表中查，右连接自己的表。</w:t>
      </w:r>
    </w:p>
    <w:p w:rsidR="007F7271" w:rsidRPr="006311C5" w:rsidRDefault="007F7271" w:rsidP="007F7271">
      <w:pPr>
        <w:rPr>
          <w:color w:val="FF0000"/>
        </w:rPr>
      </w:pPr>
      <w:r w:rsidRPr="006311C5">
        <w:rPr>
          <w:rFonts w:hint="eastAsia"/>
          <w:color w:val="FF0000"/>
        </w:rPr>
        <w:t>左</w:t>
      </w:r>
      <w:r w:rsidRPr="006311C5">
        <w:rPr>
          <w:color w:val="FF0000"/>
        </w:rPr>
        <w:t>连接</w:t>
      </w:r>
      <w:r w:rsidRPr="006311C5">
        <w:rPr>
          <w:rFonts w:hint="eastAsia"/>
          <w:color w:val="FF0000"/>
        </w:rPr>
        <w:t>：</w:t>
      </w:r>
      <w:r w:rsidRPr="006311C5">
        <w:rPr>
          <w:color w:val="FF0000"/>
        </w:rPr>
        <w:t>左表</w:t>
      </w:r>
      <w:r w:rsidRPr="006311C5">
        <w:rPr>
          <w:color w:val="FF0000"/>
        </w:rPr>
        <w:t>+</w:t>
      </w:r>
      <w:r w:rsidRPr="006311C5">
        <w:rPr>
          <w:color w:val="FF0000"/>
        </w:rPr>
        <w:t>右表</w:t>
      </w:r>
      <w:r w:rsidRPr="006311C5">
        <w:rPr>
          <w:rFonts w:hint="eastAsia"/>
          <w:color w:val="FF0000"/>
        </w:rPr>
        <w:t>满足</w:t>
      </w:r>
      <w:r w:rsidRPr="006311C5">
        <w:rPr>
          <w:rFonts w:hint="eastAsia"/>
          <w:color w:val="FF0000"/>
        </w:rPr>
        <w:t>where</w:t>
      </w:r>
      <w:r w:rsidRPr="006311C5">
        <w:rPr>
          <w:rFonts w:hint="eastAsia"/>
          <w:color w:val="FF0000"/>
        </w:rPr>
        <w:t>条件</w:t>
      </w:r>
      <w:r w:rsidRPr="006311C5">
        <w:rPr>
          <w:color w:val="FF0000"/>
        </w:rPr>
        <w:t>的</w:t>
      </w:r>
      <w:r w:rsidRPr="006311C5">
        <w:rPr>
          <w:rFonts w:hint="eastAsia"/>
          <w:color w:val="FF0000"/>
        </w:rPr>
        <w:t>内容</w:t>
      </w:r>
    </w:p>
    <w:p w:rsidR="007F7271" w:rsidRPr="006311C5" w:rsidRDefault="007F7271" w:rsidP="007F7271">
      <w:pPr>
        <w:rPr>
          <w:color w:val="FF0000"/>
        </w:rPr>
      </w:pPr>
      <w:r w:rsidRPr="006311C5">
        <w:rPr>
          <w:rFonts w:hint="eastAsia"/>
          <w:color w:val="FF0000"/>
        </w:rPr>
        <w:t>右</w:t>
      </w:r>
      <w:r w:rsidRPr="006311C5">
        <w:rPr>
          <w:color w:val="FF0000"/>
        </w:rPr>
        <w:t>连接：右表</w:t>
      </w:r>
      <w:r w:rsidRPr="006311C5">
        <w:rPr>
          <w:color w:val="FF0000"/>
        </w:rPr>
        <w:t>+</w:t>
      </w:r>
      <w:r w:rsidRPr="006311C5">
        <w:rPr>
          <w:color w:val="FF0000"/>
        </w:rPr>
        <w:t>左表满足</w:t>
      </w:r>
      <w:r w:rsidRPr="006311C5">
        <w:rPr>
          <w:rFonts w:hint="eastAsia"/>
          <w:color w:val="FF0000"/>
        </w:rPr>
        <w:t>where</w:t>
      </w:r>
      <w:r w:rsidRPr="006311C5">
        <w:rPr>
          <w:rFonts w:hint="eastAsia"/>
          <w:color w:val="FF0000"/>
        </w:rPr>
        <w:t>条件</w:t>
      </w:r>
      <w:r w:rsidRPr="006311C5">
        <w:rPr>
          <w:color w:val="FF0000"/>
        </w:rPr>
        <w:t>的</w:t>
      </w:r>
      <w:r w:rsidRPr="006311C5">
        <w:rPr>
          <w:rFonts w:hint="eastAsia"/>
          <w:color w:val="FF0000"/>
        </w:rPr>
        <w:t>内容</w:t>
      </w:r>
    </w:p>
    <w:p w:rsidR="007F7271" w:rsidRPr="007F7271" w:rsidRDefault="007F7271" w:rsidP="007F7271">
      <w:pPr>
        <w:rPr>
          <w:rFonts w:ascii="微软雅黑" w:eastAsia="微软雅黑" w:hAnsi="微软雅黑"/>
          <w:sz w:val="20"/>
          <w:szCs w:val="20"/>
          <w:highlight w:val="yellow"/>
        </w:rPr>
      </w:pPr>
      <w:r>
        <w:rPr>
          <w:rFonts w:ascii="微软雅黑" w:eastAsia="微软雅黑" w:hAnsi="微软雅黑" w:hint="eastAsia"/>
          <w:sz w:val="20"/>
          <w:szCs w:val="20"/>
          <w:highlight w:val="yellow"/>
        </w:rPr>
        <w:t>110.</w:t>
      </w:r>
      <w:r>
        <w:rPr>
          <w:rFonts w:ascii="微软雅黑" w:eastAsia="微软雅黑" w:hAnsi="微软雅黑"/>
          <w:sz w:val="20"/>
          <w:szCs w:val="20"/>
          <w:highlight w:val="yellow"/>
        </w:rPr>
        <w:t xml:space="preserve"> </w:t>
      </w:r>
      <w:r w:rsidRPr="007F7271">
        <w:rPr>
          <w:rFonts w:ascii="微软雅黑" w:eastAsia="微软雅黑" w:hAnsi="微软雅黑" w:hint="eastAsia"/>
          <w:sz w:val="20"/>
          <w:szCs w:val="20"/>
          <w:highlight w:val="yellow"/>
        </w:rPr>
        <w:t>存储过程怎么用的？</w:t>
      </w:r>
    </w:p>
    <w:p w:rsidR="007F7271" w:rsidRDefault="007F7271" w:rsidP="007F7271">
      <w:r>
        <w:rPr>
          <w:rFonts w:hint="eastAsia"/>
        </w:rPr>
        <w:t xml:space="preserve">   create or replace procedure  </w:t>
      </w:r>
      <w:r>
        <w:rPr>
          <w:rFonts w:hint="eastAsia"/>
        </w:rPr>
        <w:t>存储过程名</w:t>
      </w:r>
    </w:p>
    <w:p w:rsidR="007F7271" w:rsidRPr="006311C5" w:rsidRDefault="007F7271" w:rsidP="007F7271">
      <w:pPr>
        <w:widowControl/>
        <w:shd w:val="clear" w:color="auto" w:fill="FFFFFF"/>
        <w:spacing w:line="360" w:lineRule="atLeast"/>
        <w:ind w:firstLine="480"/>
        <w:jc w:val="left"/>
        <w:rPr>
          <w:rFonts w:ascii="Arial" w:eastAsia="宋体" w:hAnsi="Arial" w:cs="Arial"/>
          <w:color w:val="FF0000"/>
          <w:kern w:val="0"/>
          <w:sz w:val="23"/>
          <w:szCs w:val="23"/>
        </w:rPr>
      </w:pPr>
      <w:del w:id="8" w:author="Administrator" w:date="2017-11-13T17:41:00Z">
        <w:r w:rsidRPr="006311C5" w:rsidDel="00356F2B">
          <w:rPr>
            <w:rFonts w:hint="eastAsia"/>
            <w:color w:val="FF0000"/>
          </w:rPr>
          <w:delText>创建存储</w:delText>
        </w:r>
        <w:r w:rsidRPr="006311C5" w:rsidDel="00356F2B">
          <w:rPr>
            <w:color w:val="FF0000"/>
          </w:rPr>
          <w:delText>过程</w:delText>
        </w:r>
        <w:r w:rsidRPr="006311C5" w:rsidDel="00356F2B">
          <w:rPr>
            <w:rFonts w:hint="eastAsia"/>
            <w:color w:val="FF0000"/>
          </w:rPr>
          <w:delText>：</w:delText>
        </w:r>
      </w:del>
      <w:r w:rsidRPr="006311C5">
        <w:rPr>
          <w:rFonts w:ascii="Arial" w:eastAsia="宋体" w:hAnsi="Arial" w:cs="Arial"/>
          <w:color w:val="FF0000"/>
          <w:kern w:val="0"/>
          <w:sz w:val="23"/>
          <w:szCs w:val="23"/>
        </w:rPr>
        <w:t xml:space="preserve">create </w:t>
      </w:r>
      <w:ins w:id="9" w:author="Administrator" w:date="2017-11-13T17:41:00Z">
        <w:r w:rsidRPr="00356F2B">
          <w:rPr>
            <w:rFonts w:ascii="Arial" w:eastAsia="宋体" w:hAnsi="Arial" w:cs="Arial"/>
            <w:color w:val="FF0000"/>
            <w:kern w:val="0"/>
            <w:sz w:val="23"/>
            <w:szCs w:val="23"/>
          </w:rPr>
          <w:t>or replace procedure</w:t>
        </w:r>
      </w:ins>
      <w:del w:id="10" w:author="Administrator" w:date="2017-11-13T17:41:00Z">
        <w:r w:rsidRPr="006311C5" w:rsidDel="00356F2B">
          <w:rPr>
            <w:rFonts w:ascii="Arial" w:eastAsia="宋体" w:hAnsi="Arial" w:cs="Arial"/>
            <w:color w:val="FF0000"/>
            <w:kern w:val="0"/>
            <w:sz w:val="23"/>
            <w:szCs w:val="23"/>
          </w:rPr>
          <w:delText>proc</w:delText>
        </w:r>
        <w:r w:rsidRPr="006311C5" w:rsidDel="00356F2B">
          <w:rPr>
            <w:rFonts w:ascii="Arial" w:eastAsia="宋体" w:hAnsi="Arial" w:cs="Arial" w:hint="eastAsia"/>
            <w:color w:val="FF0000"/>
            <w:kern w:val="0"/>
            <w:sz w:val="23"/>
            <w:szCs w:val="23"/>
          </w:rPr>
          <w:delText>存储</w:delText>
        </w:r>
        <w:r w:rsidRPr="006311C5" w:rsidDel="00356F2B">
          <w:rPr>
            <w:rFonts w:ascii="Arial" w:eastAsia="宋体" w:hAnsi="Arial" w:cs="Arial"/>
            <w:color w:val="FF0000"/>
            <w:kern w:val="0"/>
            <w:sz w:val="23"/>
            <w:szCs w:val="23"/>
          </w:rPr>
          <w:delText>过程</w:delText>
        </w:r>
      </w:del>
      <w:r w:rsidRPr="006311C5">
        <w:rPr>
          <w:rFonts w:ascii="Arial" w:eastAsia="宋体" w:hAnsi="Arial" w:cs="Arial" w:hint="eastAsia"/>
          <w:color w:val="FF0000"/>
          <w:kern w:val="0"/>
          <w:sz w:val="23"/>
          <w:szCs w:val="23"/>
        </w:rPr>
        <w:t>名</w:t>
      </w:r>
      <w:r w:rsidRPr="006311C5">
        <w:rPr>
          <w:rFonts w:ascii="Arial" w:eastAsia="宋体" w:hAnsi="Arial" w:cs="Arial"/>
          <w:color w:val="FF0000"/>
          <w:kern w:val="0"/>
          <w:sz w:val="23"/>
          <w:szCs w:val="23"/>
        </w:rPr>
        <w:t>称</w:t>
      </w:r>
    </w:p>
    <w:p w:rsidR="007F7271" w:rsidRPr="006311C5" w:rsidRDefault="007F7271" w:rsidP="007F7271">
      <w:pPr>
        <w:widowControl/>
        <w:shd w:val="clear" w:color="auto" w:fill="FFFFFF"/>
        <w:spacing w:line="360" w:lineRule="atLeast"/>
        <w:ind w:firstLine="480"/>
        <w:jc w:val="left"/>
        <w:rPr>
          <w:rFonts w:ascii="Arial" w:eastAsia="宋体" w:hAnsi="Arial" w:cs="Arial"/>
          <w:color w:val="FF0000"/>
          <w:kern w:val="0"/>
          <w:sz w:val="23"/>
          <w:szCs w:val="23"/>
        </w:rPr>
      </w:pPr>
      <w:r w:rsidRPr="006311C5">
        <w:rPr>
          <w:rFonts w:ascii="Arial" w:eastAsia="宋体" w:hAnsi="Arial" w:cs="Arial"/>
          <w:color w:val="FF0000"/>
          <w:kern w:val="0"/>
          <w:sz w:val="23"/>
          <w:szCs w:val="23"/>
        </w:rPr>
        <w:lastRenderedPageBreak/>
        <w:t>as</w:t>
      </w:r>
    </w:p>
    <w:p w:rsidR="007F7271" w:rsidRPr="006311C5" w:rsidRDefault="007F7271" w:rsidP="007F7271">
      <w:pPr>
        <w:widowControl/>
        <w:shd w:val="clear" w:color="auto" w:fill="FFFFFF"/>
        <w:spacing w:line="360" w:lineRule="atLeast"/>
        <w:ind w:firstLine="480"/>
        <w:jc w:val="left"/>
        <w:rPr>
          <w:rFonts w:ascii="Arial" w:eastAsia="宋体" w:hAnsi="Arial" w:cs="Arial"/>
          <w:color w:val="FF0000"/>
          <w:kern w:val="0"/>
          <w:sz w:val="23"/>
          <w:szCs w:val="23"/>
        </w:rPr>
      </w:pPr>
      <w:r w:rsidRPr="006311C5">
        <w:rPr>
          <w:rFonts w:ascii="Arial" w:eastAsia="宋体" w:hAnsi="Arial" w:cs="Arial"/>
          <w:color w:val="FF0000"/>
          <w:kern w:val="0"/>
          <w:sz w:val="23"/>
          <w:szCs w:val="23"/>
        </w:rPr>
        <w:t>begin</w:t>
      </w:r>
    </w:p>
    <w:p w:rsidR="007F7271" w:rsidRPr="006311C5" w:rsidRDefault="007F7271" w:rsidP="007F7271">
      <w:pPr>
        <w:widowControl/>
        <w:shd w:val="clear" w:color="auto" w:fill="FFFFFF"/>
        <w:spacing w:line="360" w:lineRule="atLeast"/>
        <w:ind w:firstLine="480"/>
        <w:jc w:val="left"/>
        <w:rPr>
          <w:rFonts w:ascii="Arial" w:eastAsia="宋体" w:hAnsi="Arial" w:cs="Arial"/>
          <w:color w:val="FF0000"/>
          <w:kern w:val="0"/>
          <w:sz w:val="23"/>
          <w:szCs w:val="23"/>
        </w:rPr>
      </w:pPr>
      <w:ins w:id="11" w:author="Administrator" w:date="2017-11-13T17:41:00Z">
        <w:r>
          <w:rPr>
            <w:rFonts w:ascii="Arial" w:eastAsia="宋体" w:hAnsi="Arial" w:cs="Arial"/>
            <w:color w:val="FF0000"/>
            <w:kern w:val="0"/>
            <w:sz w:val="23"/>
            <w:szCs w:val="23"/>
          </w:rPr>
          <w:t>+(</w:t>
        </w:r>
        <w:r>
          <w:rPr>
            <w:rFonts w:ascii="Arial" w:eastAsia="宋体" w:hAnsi="Arial" w:cs="Arial" w:hint="eastAsia"/>
            <w:color w:val="FF0000"/>
            <w:kern w:val="0"/>
            <w:sz w:val="23"/>
            <w:szCs w:val="23"/>
          </w:rPr>
          <w:t>查询</w:t>
        </w:r>
        <w:r>
          <w:rPr>
            <w:rFonts w:ascii="Arial" w:eastAsia="宋体" w:hAnsi="Arial" w:cs="Arial"/>
            <w:color w:val="FF0000"/>
            <w:kern w:val="0"/>
            <w:sz w:val="23"/>
            <w:szCs w:val="23"/>
          </w:rPr>
          <w:t>语句</w:t>
        </w:r>
        <w:r>
          <w:rPr>
            <w:rFonts w:ascii="Arial" w:eastAsia="宋体" w:hAnsi="Arial" w:cs="Arial"/>
            <w:color w:val="FF0000"/>
            <w:kern w:val="0"/>
            <w:sz w:val="23"/>
            <w:szCs w:val="23"/>
          </w:rPr>
          <w:t>)</w:t>
        </w:r>
      </w:ins>
      <w:del w:id="12" w:author="Administrator" w:date="2017-11-13T17:40:00Z">
        <w:r w:rsidRPr="006311C5" w:rsidDel="00356F2B">
          <w:rPr>
            <w:rFonts w:ascii="Arial" w:eastAsia="宋体" w:hAnsi="Arial" w:cs="Arial"/>
            <w:color w:val="FF0000"/>
            <w:kern w:val="0"/>
            <w:sz w:val="23"/>
            <w:szCs w:val="23"/>
          </w:rPr>
          <w:delText>.........</w:delText>
        </w:r>
      </w:del>
    </w:p>
    <w:p w:rsidR="007F7271" w:rsidRPr="006311C5" w:rsidRDefault="007F7271" w:rsidP="007F7271">
      <w:pPr>
        <w:widowControl/>
        <w:shd w:val="clear" w:color="auto" w:fill="FFFFFF"/>
        <w:spacing w:line="360" w:lineRule="atLeast"/>
        <w:ind w:firstLine="480"/>
        <w:jc w:val="left"/>
        <w:rPr>
          <w:rFonts w:ascii="Arial" w:eastAsia="宋体" w:hAnsi="Arial" w:cs="Arial"/>
          <w:color w:val="FF0000"/>
          <w:kern w:val="0"/>
          <w:sz w:val="23"/>
          <w:szCs w:val="23"/>
        </w:rPr>
      </w:pPr>
      <w:r w:rsidRPr="006311C5">
        <w:rPr>
          <w:rFonts w:ascii="Arial" w:eastAsia="宋体" w:hAnsi="Arial" w:cs="Arial"/>
          <w:color w:val="FF0000"/>
          <w:kern w:val="0"/>
          <w:sz w:val="23"/>
          <w:szCs w:val="23"/>
        </w:rPr>
        <w:t>end</w:t>
      </w:r>
    </w:p>
    <w:p w:rsidR="007F7271" w:rsidRPr="006311C5" w:rsidRDefault="007F7271" w:rsidP="007F7271">
      <w:pPr>
        <w:rPr>
          <w:color w:val="FF0000"/>
        </w:rPr>
      </w:pPr>
    </w:p>
    <w:p w:rsidR="007F7271" w:rsidRPr="007F7271" w:rsidRDefault="007F7271" w:rsidP="007F7271">
      <w:pPr>
        <w:rPr>
          <w:color w:val="FF0000"/>
          <w:highlight w:val="lightGray"/>
        </w:rPr>
      </w:pPr>
      <w:r w:rsidRPr="007F7271">
        <w:rPr>
          <w:rFonts w:hint="eastAsia"/>
          <w:color w:val="FF0000"/>
          <w:highlight w:val="lightGray"/>
        </w:rPr>
        <w:t>调</w:t>
      </w:r>
      <w:r w:rsidRPr="007F7271">
        <w:rPr>
          <w:color w:val="FF0000"/>
          <w:highlight w:val="lightGray"/>
        </w:rPr>
        <w:t>用存储过程：</w:t>
      </w:r>
      <w:r w:rsidRPr="007F7271">
        <w:rPr>
          <w:rFonts w:ascii="Arial" w:hAnsi="Arial" w:cs="Arial"/>
          <w:color w:val="FF0000"/>
          <w:sz w:val="23"/>
          <w:szCs w:val="23"/>
          <w:highlight w:val="lightGray"/>
          <w:shd w:val="clear" w:color="auto" w:fill="FFFFFF"/>
        </w:rPr>
        <w:t xml:space="preserve">exec  </w:t>
      </w:r>
      <w:del w:id="13" w:author="Administrator" w:date="2017-11-13T17:42:00Z">
        <w:r w:rsidRPr="007F7271" w:rsidDel="00823F37">
          <w:rPr>
            <w:rFonts w:ascii="Arial" w:hAnsi="Arial" w:cs="Arial" w:hint="eastAsia"/>
            <w:color w:val="FF0000"/>
            <w:sz w:val="23"/>
            <w:szCs w:val="23"/>
            <w:highlight w:val="lightGray"/>
            <w:shd w:val="clear" w:color="auto" w:fill="FFFFFF"/>
          </w:rPr>
          <w:delText>存储过</w:delText>
        </w:r>
        <w:r w:rsidRPr="007F7271" w:rsidDel="00823F37">
          <w:rPr>
            <w:rFonts w:ascii="Arial" w:hAnsi="Arial" w:cs="Arial"/>
            <w:color w:val="FF0000"/>
            <w:sz w:val="23"/>
            <w:szCs w:val="23"/>
            <w:highlight w:val="lightGray"/>
            <w:shd w:val="clear" w:color="auto" w:fill="FFFFFF"/>
          </w:rPr>
          <w:delText>程</w:delText>
        </w:r>
      </w:del>
      <w:r w:rsidRPr="007F7271">
        <w:rPr>
          <w:rFonts w:ascii="Arial" w:hAnsi="Arial" w:cs="Arial" w:hint="eastAsia"/>
          <w:color w:val="FF0000"/>
          <w:sz w:val="23"/>
          <w:szCs w:val="23"/>
          <w:highlight w:val="lightGray"/>
          <w:shd w:val="clear" w:color="auto" w:fill="FFFFFF"/>
        </w:rPr>
        <w:t>名称</w:t>
      </w:r>
    </w:p>
    <w:p w:rsidR="007F7271" w:rsidRPr="007F7271" w:rsidRDefault="007F7271" w:rsidP="007F7271">
      <w:pPr>
        <w:rPr>
          <w:rFonts w:ascii="Arial" w:hAnsi="Arial" w:cs="Arial"/>
          <w:color w:val="FF0000"/>
          <w:sz w:val="23"/>
          <w:szCs w:val="23"/>
          <w:highlight w:val="lightGray"/>
          <w:shd w:val="clear" w:color="auto" w:fill="FFFFFF"/>
        </w:rPr>
      </w:pPr>
      <w:r w:rsidRPr="007F7271">
        <w:rPr>
          <w:rFonts w:hint="eastAsia"/>
          <w:color w:val="FF0000"/>
          <w:highlight w:val="lightGray"/>
        </w:rPr>
        <w:t>删除</w:t>
      </w:r>
      <w:r w:rsidRPr="007F7271">
        <w:rPr>
          <w:color w:val="FF0000"/>
          <w:highlight w:val="lightGray"/>
        </w:rPr>
        <w:t>存储过程：</w:t>
      </w:r>
      <w:r w:rsidRPr="007F7271">
        <w:rPr>
          <w:rFonts w:hint="eastAsia"/>
          <w:color w:val="FF0000"/>
          <w:highlight w:val="lightGray"/>
        </w:rPr>
        <w:t xml:space="preserve">drop </w:t>
      </w:r>
      <w:del w:id="14" w:author="Administrator" w:date="2017-11-13T17:42:00Z">
        <w:r w:rsidRPr="007F7271" w:rsidDel="00823F37">
          <w:rPr>
            <w:rFonts w:ascii="Arial" w:hAnsi="Arial" w:cs="Arial" w:hint="eastAsia"/>
            <w:color w:val="FF0000"/>
            <w:sz w:val="23"/>
            <w:szCs w:val="23"/>
            <w:highlight w:val="lightGray"/>
            <w:shd w:val="clear" w:color="auto" w:fill="FFFFFF"/>
          </w:rPr>
          <w:delText>存储过</w:delText>
        </w:r>
        <w:r w:rsidRPr="007F7271" w:rsidDel="00823F37">
          <w:rPr>
            <w:rFonts w:ascii="Arial" w:hAnsi="Arial" w:cs="Arial"/>
            <w:color w:val="FF0000"/>
            <w:sz w:val="23"/>
            <w:szCs w:val="23"/>
            <w:highlight w:val="lightGray"/>
            <w:shd w:val="clear" w:color="auto" w:fill="FFFFFF"/>
          </w:rPr>
          <w:delText>程</w:delText>
        </w:r>
      </w:del>
      <w:r w:rsidRPr="007F7271">
        <w:rPr>
          <w:rFonts w:ascii="Arial" w:hAnsi="Arial" w:cs="Arial" w:hint="eastAsia"/>
          <w:color w:val="FF0000"/>
          <w:sz w:val="23"/>
          <w:szCs w:val="23"/>
          <w:highlight w:val="lightGray"/>
          <w:shd w:val="clear" w:color="auto" w:fill="FFFFFF"/>
        </w:rPr>
        <w:t>名称</w:t>
      </w:r>
    </w:p>
    <w:p w:rsidR="007F7271" w:rsidRPr="007F7271" w:rsidRDefault="007F7271" w:rsidP="007F7271">
      <w:pPr>
        <w:rPr>
          <w:rFonts w:ascii="Arial" w:hAnsi="Arial" w:cs="Arial"/>
          <w:color w:val="FF0000"/>
          <w:sz w:val="23"/>
          <w:szCs w:val="23"/>
          <w:highlight w:val="lightGray"/>
          <w:shd w:val="clear" w:color="auto" w:fill="FFFFFF"/>
        </w:rPr>
      </w:pPr>
      <w:r w:rsidRPr="007F7271">
        <w:rPr>
          <w:rFonts w:ascii="Arial" w:hAnsi="Arial" w:cs="Arial" w:hint="eastAsia"/>
          <w:color w:val="FF0000"/>
          <w:sz w:val="23"/>
          <w:szCs w:val="23"/>
          <w:highlight w:val="lightGray"/>
          <w:shd w:val="clear" w:color="auto" w:fill="FFFFFF"/>
        </w:rPr>
        <w:t>作用</w:t>
      </w:r>
      <w:r w:rsidRPr="007F7271">
        <w:rPr>
          <w:rFonts w:ascii="Arial" w:hAnsi="Arial" w:cs="Arial"/>
          <w:color w:val="FF0000"/>
          <w:sz w:val="23"/>
          <w:szCs w:val="23"/>
          <w:highlight w:val="lightGray"/>
          <w:shd w:val="clear" w:color="auto" w:fill="FFFFFF"/>
        </w:rPr>
        <w:t>：减少数据库开发人员的数据量</w:t>
      </w:r>
    </w:p>
    <w:p w:rsidR="004A4436" w:rsidRDefault="007F7271" w:rsidP="00087C19">
      <w:pPr>
        <w:rPr>
          <w:color w:val="FF0000"/>
        </w:rPr>
      </w:pPr>
      <w:r w:rsidRPr="007F7271">
        <w:rPr>
          <w:rFonts w:ascii="Arial" w:hAnsi="Arial" w:cs="Arial" w:hint="eastAsia"/>
          <w:color w:val="FF0000"/>
          <w:sz w:val="23"/>
          <w:szCs w:val="23"/>
          <w:highlight w:val="lightGray"/>
          <w:shd w:val="clear" w:color="auto" w:fill="FFFFFF"/>
        </w:rPr>
        <w:t>降低</w:t>
      </w:r>
      <w:r w:rsidRPr="007F7271">
        <w:rPr>
          <w:rFonts w:ascii="Arial" w:hAnsi="Arial" w:cs="Arial"/>
          <w:color w:val="FF0000"/>
          <w:sz w:val="23"/>
          <w:szCs w:val="23"/>
          <w:highlight w:val="lightGray"/>
          <w:shd w:val="clear" w:color="auto" w:fill="FFFFFF"/>
        </w:rPr>
        <w:t>了网络传输的数据量</w:t>
      </w:r>
    </w:p>
    <w:p w:rsidR="007F7271" w:rsidRDefault="007F7271" w:rsidP="00087C19">
      <w:pPr>
        <w:rPr>
          <w:color w:val="FF0000"/>
        </w:rPr>
      </w:pPr>
    </w:p>
    <w:p w:rsidR="007F7271" w:rsidRDefault="007F7271" w:rsidP="007F7271">
      <w:r>
        <w:rPr>
          <w:color w:val="FF0000"/>
        </w:rPr>
        <w:t xml:space="preserve">111. </w:t>
      </w:r>
      <w:r>
        <w:rPr>
          <w:rFonts w:hint="eastAsia"/>
        </w:rPr>
        <w:t xml:space="preserve"> android </w:t>
      </w:r>
      <w:r>
        <w:rPr>
          <w:rFonts w:hint="eastAsia"/>
        </w:rPr>
        <w:t>环境怎么搭建？</w:t>
      </w:r>
    </w:p>
    <w:p w:rsidR="007F7271" w:rsidRDefault="007F7271" w:rsidP="007F7271">
      <w:r>
        <w:rPr>
          <w:rFonts w:hint="eastAsia"/>
        </w:rPr>
        <w:t>先安装</w:t>
      </w:r>
      <w:r>
        <w:rPr>
          <w:rFonts w:hint="eastAsia"/>
        </w:rPr>
        <w:t>JDK</w:t>
      </w:r>
      <w:r>
        <w:rPr>
          <w:rFonts w:hint="eastAsia"/>
        </w:rPr>
        <w:t>文件，配置环境变量，然后在命令行验证是否安装成功，在安装</w:t>
      </w:r>
      <w:r>
        <w:rPr>
          <w:rFonts w:hint="eastAsia"/>
        </w:rPr>
        <w:t>SDK</w:t>
      </w:r>
      <w:r>
        <w:rPr>
          <w:rFonts w:hint="eastAsia"/>
        </w:rPr>
        <w:t>文件，配置环境变量，运行</w:t>
      </w:r>
      <w:r>
        <w:rPr>
          <w:rFonts w:hint="eastAsia"/>
        </w:rPr>
        <w:t>eclipse.exe</w:t>
      </w:r>
      <w:r>
        <w:rPr>
          <w:rFonts w:hint="eastAsia"/>
        </w:rPr>
        <w:t>程序。</w:t>
      </w:r>
    </w:p>
    <w:p w:rsidR="007F7271" w:rsidRPr="008154BB" w:rsidRDefault="007F7271" w:rsidP="007F7271">
      <w:pPr>
        <w:rPr>
          <w:color w:val="FF0000"/>
        </w:rPr>
      </w:pPr>
      <w:r w:rsidRPr="008154BB">
        <w:rPr>
          <w:rFonts w:hint="eastAsia"/>
          <w:color w:val="FF0000"/>
        </w:rPr>
        <w:t>（</w:t>
      </w:r>
      <w:r w:rsidRPr="008154BB">
        <w:rPr>
          <w:rFonts w:hint="eastAsia"/>
          <w:color w:val="FF0000"/>
        </w:rPr>
        <w:t>1</w:t>
      </w:r>
      <w:r w:rsidRPr="008154BB">
        <w:rPr>
          <w:color w:val="FF0000"/>
        </w:rPr>
        <w:t>）安装</w:t>
      </w:r>
      <w:r w:rsidRPr="008154BB">
        <w:rPr>
          <w:color w:val="FF0000"/>
        </w:rPr>
        <w:t>JDK</w:t>
      </w:r>
      <w:r w:rsidRPr="008154BB">
        <w:rPr>
          <w:rFonts w:hint="eastAsia"/>
          <w:color w:val="FF0000"/>
        </w:rPr>
        <w:t>并</w:t>
      </w:r>
      <w:r>
        <w:rPr>
          <w:color w:val="FF0000"/>
        </w:rPr>
        <w:t>配置环境变量</w:t>
      </w:r>
    </w:p>
    <w:p w:rsidR="007F7271" w:rsidRPr="008154BB" w:rsidRDefault="007F7271" w:rsidP="007F7271">
      <w:pPr>
        <w:rPr>
          <w:color w:val="FF0000"/>
        </w:rPr>
      </w:pPr>
      <w:r w:rsidRPr="008154BB">
        <w:rPr>
          <w:rFonts w:hint="eastAsia"/>
          <w:color w:val="FF0000"/>
        </w:rPr>
        <w:t>（</w:t>
      </w:r>
      <w:r w:rsidRPr="008154BB">
        <w:rPr>
          <w:rFonts w:hint="eastAsia"/>
          <w:color w:val="FF0000"/>
        </w:rPr>
        <w:t>2</w:t>
      </w:r>
      <w:r w:rsidRPr="008154BB">
        <w:rPr>
          <w:color w:val="FF0000"/>
        </w:rPr>
        <w:t>）</w:t>
      </w:r>
      <w:r w:rsidRPr="008154BB">
        <w:rPr>
          <w:rFonts w:hint="eastAsia"/>
          <w:color w:val="FF0000"/>
        </w:rPr>
        <w:t>Android</w:t>
      </w:r>
      <w:r w:rsidRPr="008154BB">
        <w:rPr>
          <w:color w:val="FF0000"/>
        </w:rPr>
        <w:t xml:space="preserve"> SDK</w:t>
      </w:r>
      <w:r>
        <w:rPr>
          <w:color w:val="FF0000"/>
        </w:rPr>
        <w:t>环境搭建</w:t>
      </w:r>
    </w:p>
    <w:p w:rsidR="007F7271" w:rsidRPr="008154BB" w:rsidRDefault="007F7271" w:rsidP="007F7271">
      <w:pPr>
        <w:rPr>
          <w:color w:val="FF0000"/>
        </w:rPr>
      </w:pPr>
      <w:r w:rsidRPr="008154BB">
        <w:rPr>
          <w:rFonts w:hint="eastAsia"/>
          <w:color w:val="FF0000"/>
        </w:rPr>
        <w:t>（</w:t>
      </w:r>
      <w:r w:rsidRPr="008154BB">
        <w:rPr>
          <w:rFonts w:hint="eastAsia"/>
          <w:color w:val="FF0000"/>
        </w:rPr>
        <w:t>3</w:t>
      </w:r>
      <w:r w:rsidRPr="008154BB">
        <w:rPr>
          <w:color w:val="FF0000"/>
        </w:rPr>
        <w:t>）</w:t>
      </w:r>
      <w:r w:rsidRPr="008154BB">
        <w:rPr>
          <w:rFonts w:hint="eastAsia"/>
          <w:color w:val="FF0000"/>
        </w:rPr>
        <w:t>配置</w:t>
      </w:r>
      <w:r w:rsidRPr="008154BB">
        <w:rPr>
          <w:rFonts w:hint="eastAsia"/>
          <w:color w:val="FF0000"/>
        </w:rPr>
        <w:t>Android</w:t>
      </w:r>
      <w:r w:rsidRPr="008154BB">
        <w:rPr>
          <w:color w:val="FF0000"/>
        </w:rPr>
        <w:t xml:space="preserve"> SDK</w:t>
      </w:r>
      <w:r w:rsidRPr="008154BB">
        <w:rPr>
          <w:color w:val="FF0000"/>
        </w:rPr>
        <w:t>环境</w:t>
      </w:r>
      <w:r w:rsidRPr="008154BB">
        <w:rPr>
          <w:rFonts w:hint="eastAsia"/>
          <w:color w:val="FF0000"/>
        </w:rPr>
        <w:t>变</w:t>
      </w:r>
      <w:r>
        <w:rPr>
          <w:rFonts w:hint="eastAsia"/>
          <w:color w:val="FF0000"/>
        </w:rPr>
        <w:t>量</w:t>
      </w:r>
    </w:p>
    <w:p w:rsidR="007F7271" w:rsidRDefault="007F7271" w:rsidP="007F7271">
      <w:pPr>
        <w:rPr>
          <w:color w:val="FF0000"/>
        </w:rPr>
      </w:pPr>
      <w:r w:rsidRPr="008154BB">
        <w:rPr>
          <w:rFonts w:hint="eastAsia"/>
          <w:color w:val="FF0000"/>
        </w:rPr>
        <w:t>（</w:t>
      </w:r>
      <w:r w:rsidRPr="008154BB">
        <w:rPr>
          <w:rFonts w:hint="eastAsia"/>
          <w:color w:val="FF0000"/>
        </w:rPr>
        <w:t>4</w:t>
      </w:r>
      <w:r w:rsidRPr="008154BB">
        <w:rPr>
          <w:color w:val="FF0000"/>
        </w:rPr>
        <w:t>）</w:t>
      </w:r>
      <w:r w:rsidRPr="008154BB">
        <w:rPr>
          <w:rFonts w:hint="eastAsia"/>
          <w:color w:val="FF0000"/>
        </w:rPr>
        <w:t>验证</w:t>
      </w:r>
      <w:r w:rsidRPr="008154BB">
        <w:rPr>
          <w:rFonts w:hint="eastAsia"/>
          <w:color w:val="FF0000"/>
        </w:rPr>
        <w:t>Android</w:t>
      </w:r>
      <w:r w:rsidRPr="008154BB">
        <w:rPr>
          <w:color w:val="FF0000"/>
        </w:rPr>
        <w:t xml:space="preserve"> SDK</w:t>
      </w:r>
      <w:r w:rsidRPr="008154BB">
        <w:rPr>
          <w:color w:val="FF0000"/>
        </w:rPr>
        <w:t>环境</w:t>
      </w:r>
      <w:r w:rsidRPr="008154BB">
        <w:rPr>
          <w:rFonts w:hint="eastAsia"/>
          <w:color w:val="FF0000"/>
        </w:rPr>
        <w:t>的</w:t>
      </w:r>
      <w:r>
        <w:rPr>
          <w:color w:val="FF0000"/>
        </w:rPr>
        <w:t>正确性</w:t>
      </w:r>
    </w:p>
    <w:p w:rsidR="007F7271" w:rsidRPr="008154BB" w:rsidRDefault="007F7271" w:rsidP="007F7271">
      <w:pPr>
        <w:rPr>
          <w:color w:val="FF0000"/>
        </w:rPr>
      </w:pPr>
      <w:r>
        <w:rPr>
          <w:rFonts w:hint="eastAsia"/>
          <w:color w:val="FF0000"/>
        </w:rPr>
        <w:t>参考</w:t>
      </w:r>
      <w:r w:rsidRPr="008154BB">
        <w:rPr>
          <w:color w:val="FF0000"/>
        </w:rPr>
        <w:t>http://www.cnblogs.com/puresoul/p/4597211.html</w:t>
      </w:r>
    </w:p>
    <w:p w:rsidR="007F7271" w:rsidRDefault="007F7271" w:rsidP="00087C19">
      <w:pPr>
        <w:rPr>
          <w:color w:val="FF0000"/>
        </w:rPr>
      </w:pPr>
    </w:p>
    <w:p w:rsidR="007F7271" w:rsidRDefault="007F7271" w:rsidP="007F7271">
      <w:r>
        <w:rPr>
          <w:color w:val="FF0000"/>
        </w:rPr>
        <w:t xml:space="preserve">102.  </w:t>
      </w:r>
      <w:r>
        <w:rPr>
          <w:rFonts w:hint="eastAsia"/>
        </w:rPr>
        <w:t>SVN</w:t>
      </w:r>
      <w:r>
        <w:rPr>
          <w:rFonts w:hint="eastAsia"/>
        </w:rPr>
        <w:t>用来干嘛的？</w:t>
      </w:r>
    </w:p>
    <w:p w:rsidR="007F7271" w:rsidRDefault="007F7271" w:rsidP="007F7271">
      <w:pPr>
        <w:ind w:firstLineChars="100" w:firstLine="210"/>
      </w:pPr>
      <w:r>
        <w:rPr>
          <w:rFonts w:hint="eastAsia"/>
        </w:rPr>
        <w:t>文件的上传下载，版本的管理</w:t>
      </w:r>
    </w:p>
    <w:p w:rsidR="007F7271" w:rsidRPr="00226A47" w:rsidRDefault="007F7271" w:rsidP="007F7271">
      <w:pPr>
        <w:ind w:firstLineChars="100" w:firstLine="210"/>
        <w:rPr>
          <w:color w:val="FF0000"/>
        </w:rPr>
      </w:pPr>
      <w:r w:rsidRPr="0048100C">
        <w:rPr>
          <w:rFonts w:hint="eastAsia"/>
          <w:color w:val="FF0000"/>
        </w:rPr>
        <w:t>对</w:t>
      </w:r>
      <w:r w:rsidRPr="0048100C">
        <w:rPr>
          <w:color w:val="FF0000"/>
        </w:rPr>
        <w:t>开发过程中产生的</w:t>
      </w:r>
      <w:r w:rsidRPr="00FA1BE7">
        <w:rPr>
          <w:rFonts w:hint="eastAsia"/>
          <w:color w:val="FF0000"/>
          <w:highlight w:val="yellow"/>
        </w:rPr>
        <w:t>代码</w:t>
      </w:r>
      <w:r w:rsidRPr="00226A47">
        <w:rPr>
          <w:rFonts w:hint="eastAsia"/>
          <w:color w:val="FF0000"/>
        </w:rPr>
        <w:t>和相关</w:t>
      </w:r>
      <w:r w:rsidRPr="00226A47">
        <w:rPr>
          <w:color w:val="FF0000"/>
        </w:rPr>
        <w:t>文档进行</w:t>
      </w:r>
      <w:r w:rsidRPr="00FA1BE7">
        <w:rPr>
          <w:color w:val="FF0000"/>
          <w:highlight w:val="yellow"/>
        </w:rPr>
        <w:t>版本管理</w:t>
      </w:r>
    </w:p>
    <w:p w:rsidR="007F7271" w:rsidRDefault="007F7271" w:rsidP="00087C19">
      <w:pPr>
        <w:rPr>
          <w:color w:val="FF0000"/>
        </w:rPr>
      </w:pPr>
    </w:p>
    <w:p w:rsidR="007F7271" w:rsidRDefault="007F7271" w:rsidP="00087C19">
      <w:pPr>
        <w:rPr>
          <w:color w:val="FF0000"/>
        </w:rPr>
      </w:pPr>
      <w:r>
        <w:rPr>
          <w:color w:val="FF0000"/>
        </w:rPr>
        <w:t xml:space="preserve">103. </w:t>
      </w:r>
      <w:r w:rsidR="00D4455E">
        <w:rPr>
          <w:rFonts w:hint="eastAsia"/>
          <w:color w:val="FF0000"/>
        </w:rPr>
        <w:t>简述可能造成</w:t>
      </w:r>
      <w:r w:rsidR="00D4455E">
        <w:rPr>
          <w:rFonts w:hint="eastAsia"/>
          <w:color w:val="FF0000"/>
        </w:rPr>
        <w:t>app</w:t>
      </w:r>
      <w:r w:rsidR="00D4455E">
        <w:rPr>
          <w:rFonts w:hint="eastAsia"/>
          <w:color w:val="FF0000"/>
        </w:rPr>
        <w:t>崩溃的原因及排查方法？</w:t>
      </w:r>
    </w:p>
    <w:p w:rsidR="00D4455E" w:rsidRPr="00D4455E" w:rsidRDefault="00D4455E" w:rsidP="00D4455E">
      <w:pPr>
        <w:rPr>
          <w:rFonts w:hint="eastAsia"/>
          <w:color w:val="FF0000"/>
        </w:rPr>
      </w:pPr>
      <w:r>
        <w:rPr>
          <w:rFonts w:hint="eastAsia"/>
          <w:color w:val="FF0000"/>
        </w:rPr>
        <w:t>一、</w:t>
      </w:r>
      <w:r w:rsidRPr="00D4455E">
        <w:rPr>
          <w:rFonts w:hint="eastAsia"/>
          <w:color w:val="FF0000"/>
        </w:rPr>
        <w:t>APP</w:t>
      </w:r>
      <w:r w:rsidRPr="00D4455E">
        <w:rPr>
          <w:rFonts w:hint="eastAsia"/>
          <w:color w:val="FF0000"/>
        </w:rPr>
        <w:t>常见崩溃的原因：</w:t>
      </w:r>
    </w:p>
    <w:p w:rsidR="00D4455E" w:rsidRPr="00D4455E" w:rsidRDefault="00D4455E" w:rsidP="00D4455E">
      <w:pPr>
        <w:rPr>
          <w:rFonts w:hint="eastAsia"/>
          <w:color w:val="FF0000"/>
        </w:rPr>
      </w:pPr>
      <w:r w:rsidRPr="00D4455E">
        <w:rPr>
          <w:rFonts w:hint="eastAsia"/>
          <w:color w:val="FF0000"/>
        </w:rPr>
        <w:t>     </w:t>
      </w:r>
      <w:r w:rsidRPr="00D4455E">
        <w:rPr>
          <w:rFonts w:hint="eastAsia"/>
          <w:color w:val="FF0000"/>
        </w:rPr>
        <w:t>设备碎片化：由于设备极具多样性，</w:t>
      </w:r>
      <w:r w:rsidRPr="00D4455E">
        <w:rPr>
          <w:rFonts w:hint="eastAsia"/>
          <w:color w:val="FF0000"/>
        </w:rPr>
        <w:t>App</w:t>
      </w:r>
      <w:r w:rsidRPr="00D4455E">
        <w:rPr>
          <w:rFonts w:hint="eastAsia"/>
          <w:color w:val="FF0000"/>
        </w:rPr>
        <w:t>在不同的设备上可能有表现不同。</w:t>
      </w:r>
    </w:p>
    <w:p w:rsidR="00D4455E" w:rsidRPr="00D4455E" w:rsidRDefault="00D4455E" w:rsidP="00D4455E">
      <w:pPr>
        <w:rPr>
          <w:rFonts w:hint="eastAsia"/>
          <w:color w:val="FF0000"/>
        </w:rPr>
      </w:pPr>
      <w:r w:rsidRPr="00D4455E">
        <w:rPr>
          <w:rFonts w:hint="eastAsia"/>
          <w:color w:val="FF0000"/>
        </w:rPr>
        <w:t xml:space="preserve">　　带宽限制：带宽不佳的网络对</w:t>
      </w:r>
      <w:r w:rsidRPr="00D4455E">
        <w:rPr>
          <w:rFonts w:hint="eastAsia"/>
          <w:color w:val="FF0000"/>
        </w:rPr>
        <w:t>App</w:t>
      </w:r>
      <w:r w:rsidRPr="00D4455E">
        <w:rPr>
          <w:rFonts w:hint="eastAsia"/>
          <w:color w:val="FF0000"/>
        </w:rPr>
        <w:t>所需的快速响应时间可能不够。</w:t>
      </w:r>
    </w:p>
    <w:p w:rsidR="00D4455E" w:rsidRPr="00D4455E" w:rsidRDefault="00D4455E" w:rsidP="00D4455E">
      <w:pPr>
        <w:rPr>
          <w:rFonts w:hint="eastAsia"/>
          <w:color w:val="FF0000"/>
        </w:rPr>
      </w:pPr>
      <w:r w:rsidRPr="00D4455E">
        <w:rPr>
          <w:rFonts w:hint="eastAsia"/>
          <w:color w:val="FF0000"/>
        </w:rPr>
        <w:t xml:space="preserve">　　网络的变化：不同网络间的切换可能会影响</w:t>
      </w:r>
      <w:r w:rsidRPr="00D4455E">
        <w:rPr>
          <w:rFonts w:hint="eastAsia"/>
          <w:color w:val="FF0000"/>
        </w:rPr>
        <w:t>App</w:t>
      </w:r>
      <w:r w:rsidRPr="00D4455E">
        <w:rPr>
          <w:rFonts w:hint="eastAsia"/>
          <w:color w:val="FF0000"/>
        </w:rPr>
        <w:t>的稳定性。</w:t>
      </w:r>
    </w:p>
    <w:p w:rsidR="00D4455E" w:rsidRPr="00D4455E" w:rsidRDefault="00D4455E" w:rsidP="00D4455E">
      <w:pPr>
        <w:rPr>
          <w:rFonts w:hint="eastAsia"/>
          <w:color w:val="FF0000"/>
        </w:rPr>
      </w:pPr>
      <w:r w:rsidRPr="00D4455E">
        <w:rPr>
          <w:rFonts w:hint="eastAsia"/>
          <w:color w:val="FF0000"/>
        </w:rPr>
        <w:t xml:space="preserve">　　内存管理：可用内存过低，或非授权的内存位置的使用可能会导致</w:t>
      </w:r>
      <w:r w:rsidRPr="00D4455E">
        <w:rPr>
          <w:rFonts w:hint="eastAsia"/>
          <w:color w:val="FF0000"/>
        </w:rPr>
        <w:t>App</w:t>
      </w:r>
      <w:r w:rsidRPr="00D4455E">
        <w:rPr>
          <w:rFonts w:hint="eastAsia"/>
          <w:color w:val="FF0000"/>
        </w:rPr>
        <w:t>失败。</w:t>
      </w:r>
    </w:p>
    <w:p w:rsidR="00D4455E" w:rsidRPr="00D4455E" w:rsidRDefault="00D4455E" w:rsidP="00D4455E">
      <w:pPr>
        <w:rPr>
          <w:rFonts w:hint="eastAsia"/>
          <w:color w:val="FF0000"/>
        </w:rPr>
      </w:pPr>
      <w:r w:rsidRPr="00D4455E">
        <w:rPr>
          <w:rFonts w:hint="eastAsia"/>
          <w:color w:val="FF0000"/>
        </w:rPr>
        <w:t xml:space="preserve">　　用户过多：连接数量过多可能会导致</w:t>
      </w:r>
      <w:r w:rsidRPr="00D4455E">
        <w:rPr>
          <w:rFonts w:hint="eastAsia"/>
          <w:color w:val="FF0000"/>
        </w:rPr>
        <w:t>App</w:t>
      </w:r>
      <w:r w:rsidRPr="00D4455E">
        <w:rPr>
          <w:rFonts w:hint="eastAsia"/>
          <w:color w:val="FF0000"/>
        </w:rPr>
        <w:t>崩溃。</w:t>
      </w:r>
    </w:p>
    <w:p w:rsidR="00D4455E" w:rsidRPr="00D4455E" w:rsidRDefault="00D4455E" w:rsidP="00D4455E">
      <w:pPr>
        <w:rPr>
          <w:rFonts w:hint="eastAsia"/>
          <w:color w:val="FF0000"/>
        </w:rPr>
      </w:pPr>
      <w:r w:rsidRPr="00D4455E">
        <w:rPr>
          <w:rFonts w:hint="eastAsia"/>
          <w:color w:val="FF0000"/>
        </w:rPr>
        <w:t xml:space="preserve">　　代码错误：没有经过测试的新功能，可能会导致</w:t>
      </w:r>
      <w:r w:rsidRPr="00D4455E">
        <w:rPr>
          <w:rFonts w:hint="eastAsia"/>
          <w:color w:val="FF0000"/>
        </w:rPr>
        <w:t>App</w:t>
      </w:r>
      <w:r w:rsidRPr="00D4455E">
        <w:rPr>
          <w:rFonts w:hint="eastAsia"/>
          <w:color w:val="FF0000"/>
        </w:rPr>
        <w:t>在生产环境中失败。</w:t>
      </w:r>
    </w:p>
    <w:p w:rsidR="00D4455E" w:rsidRPr="00D4455E" w:rsidRDefault="00D4455E" w:rsidP="00D4455E">
      <w:pPr>
        <w:rPr>
          <w:rFonts w:hint="eastAsia"/>
          <w:color w:val="FF0000"/>
        </w:rPr>
      </w:pPr>
      <w:r w:rsidRPr="00D4455E">
        <w:rPr>
          <w:rFonts w:hint="eastAsia"/>
          <w:color w:val="FF0000"/>
        </w:rPr>
        <w:t xml:space="preserve">　　第三方服务：广告或弹出屏幕可能会导致</w:t>
      </w:r>
      <w:r w:rsidRPr="00D4455E">
        <w:rPr>
          <w:rFonts w:hint="eastAsia"/>
          <w:color w:val="FF0000"/>
        </w:rPr>
        <w:t>App</w:t>
      </w:r>
      <w:r w:rsidRPr="00D4455E">
        <w:rPr>
          <w:rFonts w:hint="eastAsia"/>
          <w:color w:val="FF0000"/>
        </w:rPr>
        <w:t>崩溃。</w:t>
      </w:r>
    </w:p>
    <w:p w:rsidR="00D4455E" w:rsidRPr="00D4455E" w:rsidRDefault="00D4455E" w:rsidP="00D4455E">
      <w:pPr>
        <w:rPr>
          <w:rFonts w:hint="eastAsia"/>
          <w:color w:val="FF0000"/>
        </w:rPr>
      </w:pPr>
      <w:r>
        <w:rPr>
          <w:rFonts w:hint="eastAsia"/>
          <w:color w:val="FF0000"/>
        </w:rPr>
        <w:t>二、</w:t>
      </w:r>
      <w:r w:rsidRPr="00D4455E">
        <w:rPr>
          <w:rFonts w:hint="eastAsia"/>
          <w:color w:val="FF0000"/>
        </w:rPr>
        <w:t>App</w:t>
      </w:r>
      <w:r w:rsidRPr="00D4455E">
        <w:rPr>
          <w:rFonts w:hint="eastAsia"/>
          <w:color w:val="FF0000"/>
        </w:rPr>
        <w:t>崩溃的测试用例设计排查方法：</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1 </w:t>
      </w:r>
      <w:r w:rsidRPr="00D4455E">
        <w:rPr>
          <w:rFonts w:hint="eastAsia"/>
          <w:color w:val="FF0000"/>
        </w:rPr>
        <w:t>验证在有不同的屏幕分辨率，操作系统和运营商的多个设备上的</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2 </w:t>
      </w:r>
      <w:r w:rsidRPr="00D4455E">
        <w:rPr>
          <w:rFonts w:hint="eastAsia"/>
          <w:color w:val="FF0000"/>
        </w:rPr>
        <w:t>用新发布的操作系统版本验证</w:t>
      </w:r>
      <w:r w:rsidRPr="00D4455E">
        <w:rPr>
          <w:rFonts w:hint="eastAsia"/>
          <w:color w:val="FF0000"/>
        </w:rPr>
        <w:t>App</w:t>
      </w:r>
      <w:r w:rsidRPr="00D4455E">
        <w:rPr>
          <w:rFonts w:hint="eastAsia"/>
          <w:color w:val="FF0000"/>
        </w:rPr>
        <w:t>的行为。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3 </w:t>
      </w:r>
      <w:r w:rsidRPr="00D4455E">
        <w:rPr>
          <w:rFonts w:hint="eastAsia"/>
          <w:color w:val="FF0000"/>
        </w:rPr>
        <w:t>验证在如隧道，电梯等网络质量突然改变的环境中的</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4 </w:t>
      </w:r>
      <w:r w:rsidRPr="00D4455E">
        <w:rPr>
          <w:rFonts w:hint="eastAsia"/>
          <w:color w:val="FF0000"/>
        </w:rPr>
        <w:t>通过手动网络从蜂窝更改到</w:t>
      </w:r>
      <w:r w:rsidRPr="00D4455E">
        <w:rPr>
          <w:rFonts w:hint="eastAsia"/>
          <w:color w:val="FF0000"/>
        </w:rPr>
        <w:t xml:space="preserve">Wi-Fi </w:t>
      </w:r>
      <w:r w:rsidRPr="00D4455E">
        <w:rPr>
          <w:rFonts w:hint="eastAsia"/>
          <w:color w:val="FF0000"/>
        </w:rPr>
        <w:t>，或反过来，验证</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5 </w:t>
      </w:r>
      <w:r w:rsidRPr="00D4455E">
        <w:rPr>
          <w:rFonts w:hint="eastAsia"/>
          <w:color w:val="FF0000"/>
        </w:rPr>
        <w:t>验证在没有网络的环境中的</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6 </w:t>
      </w:r>
      <w:r w:rsidRPr="00D4455E">
        <w:rPr>
          <w:rFonts w:hint="eastAsia"/>
          <w:color w:val="FF0000"/>
        </w:rPr>
        <w:t>验证来电</w:t>
      </w:r>
      <w:r w:rsidRPr="00D4455E">
        <w:rPr>
          <w:rFonts w:hint="eastAsia"/>
          <w:color w:val="FF0000"/>
        </w:rPr>
        <w:t>/</w:t>
      </w:r>
      <w:r w:rsidRPr="00D4455E">
        <w:rPr>
          <w:rFonts w:hint="eastAsia"/>
          <w:color w:val="FF0000"/>
        </w:rPr>
        <w:t>短信和设备特定的警报（如警报和通知）时的</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7 </w:t>
      </w:r>
      <w:r w:rsidRPr="00D4455E">
        <w:rPr>
          <w:rFonts w:hint="eastAsia"/>
          <w:color w:val="FF0000"/>
        </w:rPr>
        <w:t>通过改变设备的方向，以不同的视图模式，验证</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8 </w:t>
      </w:r>
      <w:r w:rsidRPr="00D4455E">
        <w:rPr>
          <w:rFonts w:hint="eastAsia"/>
          <w:color w:val="FF0000"/>
        </w:rPr>
        <w:t>验证设备内存不足时的</w:t>
      </w:r>
      <w:r w:rsidRPr="00D4455E">
        <w:rPr>
          <w:rFonts w:hint="eastAsia"/>
          <w:color w:val="FF0000"/>
        </w:rPr>
        <w:t>App</w:t>
      </w:r>
      <w:r w:rsidRPr="00D4455E">
        <w:rPr>
          <w:rFonts w:hint="eastAsia"/>
          <w:color w:val="FF0000"/>
        </w:rPr>
        <w:t>行为。</w:t>
      </w:r>
    </w:p>
    <w:p w:rsidR="00D4455E" w:rsidRPr="00D4455E" w:rsidRDefault="00D4455E" w:rsidP="00D4455E">
      <w:pPr>
        <w:rPr>
          <w:rFonts w:hint="eastAsia"/>
          <w:color w:val="FF0000"/>
        </w:rPr>
      </w:pPr>
      <w:r w:rsidRPr="00D4455E">
        <w:rPr>
          <w:rFonts w:hint="eastAsia"/>
          <w:color w:val="FF0000"/>
        </w:rPr>
        <w:t xml:space="preserve">　　</w:t>
      </w:r>
      <w:r w:rsidRPr="00D4455E">
        <w:rPr>
          <w:rFonts w:hint="eastAsia"/>
          <w:color w:val="FF0000"/>
        </w:rPr>
        <w:t xml:space="preserve">9 </w:t>
      </w:r>
      <w:r w:rsidRPr="00D4455E">
        <w:rPr>
          <w:rFonts w:hint="eastAsia"/>
          <w:color w:val="FF0000"/>
        </w:rPr>
        <w:t>通过用测试工具施加载荷验证</w:t>
      </w:r>
      <w:r w:rsidRPr="00D4455E">
        <w:rPr>
          <w:rFonts w:hint="eastAsia"/>
          <w:color w:val="FF0000"/>
        </w:rPr>
        <w:t>App</w:t>
      </w:r>
      <w:r w:rsidRPr="00D4455E">
        <w:rPr>
          <w:rFonts w:hint="eastAsia"/>
          <w:color w:val="FF0000"/>
        </w:rPr>
        <w:t>行为。</w:t>
      </w:r>
      <w:bookmarkStart w:id="15" w:name="_GoBack"/>
      <w:bookmarkEnd w:id="15"/>
    </w:p>
    <w:p w:rsidR="00D4455E" w:rsidRPr="007F7271" w:rsidDel="00CA2B20" w:rsidRDefault="00D4455E" w:rsidP="00D4455E">
      <w:pPr>
        <w:rPr>
          <w:del w:id="16" w:author="Administrator" w:date="2017-11-12T19:45:00Z"/>
          <w:rFonts w:hint="eastAsia"/>
          <w:color w:val="FF0000"/>
        </w:rPr>
      </w:pPr>
      <w:r w:rsidRPr="00D4455E">
        <w:rPr>
          <w:rFonts w:hint="eastAsia"/>
          <w:color w:val="FF0000"/>
        </w:rPr>
        <w:t xml:space="preserve">　　</w:t>
      </w:r>
      <w:r w:rsidRPr="00D4455E">
        <w:rPr>
          <w:rFonts w:hint="eastAsia"/>
          <w:color w:val="FF0000"/>
        </w:rPr>
        <w:t xml:space="preserve">10 </w:t>
      </w:r>
      <w:r w:rsidRPr="00D4455E">
        <w:rPr>
          <w:rFonts w:hint="eastAsia"/>
          <w:color w:val="FF0000"/>
        </w:rPr>
        <w:t>用不同的支持语言验证</w:t>
      </w:r>
      <w:r w:rsidRPr="00D4455E">
        <w:rPr>
          <w:rFonts w:hint="eastAsia"/>
          <w:color w:val="FF0000"/>
        </w:rPr>
        <w:t>App</w:t>
      </w:r>
      <w:r w:rsidRPr="00D4455E">
        <w:rPr>
          <w:rFonts w:hint="eastAsia"/>
          <w:color w:val="FF0000"/>
        </w:rPr>
        <w:t>行为。</w:t>
      </w:r>
    </w:p>
    <w:p w:rsidR="005979D7" w:rsidRPr="005979D7" w:rsidRDefault="005979D7" w:rsidP="00087C19">
      <w:pPr>
        <w:rPr>
          <w:rFonts w:ascii="宋体" w:eastAsia="宋体" w:hAnsi="宋体"/>
          <w:color w:val="FF0000"/>
        </w:rPr>
      </w:pPr>
    </w:p>
    <w:sectPr w:rsidR="005979D7" w:rsidRPr="005979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00B" w:rsidRDefault="006E100B" w:rsidP="0057266A">
      <w:r>
        <w:separator/>
      </w:r>
    </w:p>
  </w:endnote>
  <w:endnote w:type="continuationSeparator" w:id="0">
    <w:p w:rsidR="006E100B" w:rsidRDefault="006E100B" w:rsidP="0057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00B" w:rsidRDefault="006E100B" w:rsidP="0057266A">
      <w:r>
        <w:separator/>
      </w:r>
    </w:p>
  </w:footnote>
  <w:footnote w:type="continuationSeparator" w:id="0">
    <w:p w:rsidR="006E100B" w:rsidRDefault="006E100B" w:rsidP="00572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86B"/>
    <w:multiLevelType w:val="hybridMultilevel"/>
    <w:tmpl w:val="BE9E5958"/>
    <w:lvl w:ilvl="0" w:tplc="8CFC004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13A44F6"/>
    <w:multiLevelType w:val="hybridMultilevel"/>
    <w:tmpl w:val="876E1D2C"/>
    <w:lvl w:ilvl="0" w:tplc="0409000F">
      <w:start w:val="1"/>
      <w:numFmt w:val="decimal"/>
      <w:lvlText w:val="%1."/>
      <w:lvlJc w:val="left"/>
      <w:pPr>
        <w:ind w:left="420" w:hanging="420"/>
      </w:pPr>
    </w:lvl>
    <w:lvl w:ilvl="1" w:tplc="B956A81E">
      <w:start w:val="1"/>
      <w:numFmt w:val="decimal"/>
      <w:lvlText w:val="%2、"/>
      <w:lvlJc w:val="left"/>
      <w:pPr>
        <w:ind w:left="780" w:hanging="360"/>
      </w:pPr>
      <w:rPr>
        <w:rFonts w:ascii="inherit" w:hAnsi="inherit" w:cs="宋体"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BF2017"/>
    <w:multiLevelType w:val="hybridMultilevel"/>
    <w:tmpl w:val="DC9E5740"/>
    <w:lvl w:ilvl="0" w:tplc="0E4CEE6A">
      <w:start w:val="8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90BBA"/>
    <w:multiLevelType w:val="hybridMultilevel"/>
    <w:tmpl w:val="7C8C76F8"/>
    <w:lvl w:ilvl="0" w:tplc="F32C7C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A1A1D05"/>
    <w:multiLevelType w:val="hybridMultilevel"/>
    <w:tmpl w:val="408C9D22"/>
    <w:lvl w:ilvl="0" w:tplc="05C23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DB18DE"/>
    <w:multiLevelType w:val="hybridMultilevel"/>
    <w:tmpl w:val="9BD6E412"/>
    <w:lvl w:ilvl="0" w:tplc="B2482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FF1C49"/>
    <w:multiLevelType w:val="hybridMultilevel"/>
    <w:tmpl w:val="5050A058"/>
    <w:lvl w:ilvl="0" w:tplc="34F61E5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2C1E0B"/>
    <w:multiLevelType w:val="hybridMultilevel"/>
    <w:tmpl w:val="A9FEE932"/>
    <w:lvl w:ilvl="0" w:tplc="FD9A8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4F0B0A"/>
    <w:multiLevelType w:val="multilevel"/>
    <w:tmpl w:val="70BECC7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5C7F4F61"/>
    <w:multiLevelType w:val="hybridMultilevel"/>
    <w:tmpl w:val="963E5888"/>
    <w:lvl w:ilvl="0" w:tplc="1BC6CD2C">
      <w:start w:val="7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F71544"/>
    <w:multiLevelType w:val="hybridMultilevel"/>
    <w:tmpl w:val="E94A4976"/>
    <w:lvl w:ilvl="0" w:tplc="D0F83B28">
      <w:start w:val="70"/>
      <w:numFmt w:val="decimal"/>
      <w:lvlText w:val="%1."/>
      <w:lvlJc w:val="left"/>
      <w:pPr>
        <w:ind w:left="360" w:hanging="360"/>
      </w:pPr>
      <w:rPr>
        <w:rFonts w:hint="default"/>
      </w:rPr>
    </w:lvl>
    <w:lvl w:ilvl="1" w:tplc="9DDED99A">
      <w:start w:val="8"/>
      <w:numFmt w:val="decimal"/>
      <w:lvlText w:val="%2、"/>
      <w:lvlJc w:val="left"/>
      <w:pPr>
        <w:ind w:left="780" w:hanging="360"/>
      </w:pPr>
      <w:rPr>
        <w:rFonts w:hint="default"/>
      </w:rPr>
    </w:lvl>
    <w:lvl w:ilvl="2" w:tplc="6B0A009C">
      <w:start w:val="73"/>
      <w:numFmt w:val="decimal"/>
      <w:lvlText w:val="%3"/>
      <w:lvlJc w:val="left"/>
      <w:pPr>
        <w:ind w:left="1200" w:hanging="360"/>
      </w:pPr>
      <w:rPr>
        <w:rFonts w:hint="default"/>
      </w:rPr>
    </w:lvl>
    <w:lvl w:ilvl="3" w:tplc="C1C2B59E">
      <w:start w:val="4"/>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4A1321"/>
    <w:multiLevelType w:val="hybridMultilevel"/>
    <w:tmpl w:val="DA64EACE"/>
    <w:lvl w:ilvl="0" w:tplc="E1562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515F69"/>
    <w:multiLevelType w:val="hybridMultilevel"/>
    <w:tmpl w:val="684EFB6C"/>
    <w:lvl w:ilvl="0" w:tplc="A38E2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C07E50"/>
    <w:multiLevelType w:val="hybridMultilevel"/>
    <w:tmpl w:val="F7B6C52A"/>
    <w:lvl w:ilvl="0" w:tplc="CB8A0F58">
      <w:start w:val="8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474FA0"/>
    <w:multiLevelType w:val="multilevel"/>
    <w:tmpl w:val="F872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3"/>
  </w:num>
  <w:num w:numId="4">
    <w:abstractNumId w:val="5"/>
  </w:num>
  <w:num w:numId="5">
    <w:abstractNumId w:val="10"/>
  </w:num>
  <w:num w:numId="6">
    <w:abstractNumId w:val="7"/>
  </w:num>
  <w:num w:numId="7">
    <w:abstractNumId w:val="9"/>
  </w:num>
  <w:num w:numId="8">
    <w:abstractNumId w:val="1"/>
  </w:num>
  <w:num w:numId="9">
    <w:abstractNumId w:val="6"/>
  </w:num>
  <w:num w:numId="10">
    <w:abstractNumId w:val="0"/>
  </w:num>
  <w:num w:numId="11">
    <w:abstractNumId w:val="13"/>
  </w:num>
  <w:num w:numId="12">
    <w:abstractNumId w:val="2"/>
  </w:num>
  <w:num w:numId="13">
    <w:abstractNumId w:val="4"/>
  </w:num>
  <w:num w:numId="14">
    <w:abstractNumId w:val="14"/>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D4"/>
    <w:rsid w:val="00001303"/>
    <w:rsid w:val="000013FD"/>
    <w:rsid w:val="00013073"/>
    <w:rsid w:val="000240D2"/>
    <w:rsid w:val="000268C0"/>
    <w:rsid w:val="00064253"/>
    <w:rsid w:val="00080E40"/>
    <w:rsid w:val="00087C19"/>
    <w:rsid w:val="00094FC0"/>
    <w:rsid w:val="000A66CD"/>
    <w:rsid w:val="000B51E1"/>
    <w:rsid w:val="000E1431"/>
    <w:rsid w:val="00113456"/>
    <w:rsid w:val="00115E06"/>
    <w:rsid w:val="00125DD5"/>
    <w:rsid w:val="00125E11"/>
    <w:rsid w:val="00162909"/>
    <w:rsid w:val="00167D77"/>
    <w:rsid w:val="001D7CDB"/>
    <w:rsid w:val="001F378A"/>
    <w:rsid w:val="002149F9"/>
    <w:rsid w:val="00236752"/>
    <w:rsid w:val="00252C43"/>
    <w:rsid w:val="002A6836"/>
    <w:rsid w:val="002C7A15"/>
    <w:rsid w:val="00301DE9"/>
    <w:rsid w:val="003028CC"/>
    <w:rsid w:val="00321144"/>
    <w:rsid w:val="00335FAC"/>
    <w:rsid w:val="003527A9"/>
    <w:rsid w:val="00354B53"/>
    <w:rsid w:val="00363F00"/>
    <w:rsid w:val="00374E56"/>
    <w:rsid w:val="00381D88"/>
    <w:rsid w:val="0038437B"/>
    <w:rsid w:val="00390B21"/>
    <w:rsid w:val="003D7EA2"/>
    <w:rsid w:val="003E6F93"/>
    <w:rsid w:val="004068D4"/>
    <w:rsid w:val="00411A6A"/>
    <w:rsid w:val="0041425E"/>
    <w:rsid w:val="0044298F"/>
    <w:rsid w:val="0046027D"/>
    <w:rsid w:val="004A4436"/>
    <w:rsid w:val="004B5E49"/>
    <w:rsid w:val="004B6123"/>
    <w:rsid w:val="004E4899"/>
    <w:rsid w:val="00522928"/>
    <w:rsid w:val="00553259"/>
    <w:rsid w:val="0057266A"/>
    <w:rsid w:val="00574D50"/>
    <w:rsid w:val="00576B36"/>
    <w:rsid w:val="005954B4"/>
    <w:rsid w:val="005979D7"/>
    <w:rsid w:val="005A016F"/>
    <w:rsid w:val="005D1103"/>
    <w:rsid w:val="005D11FB"/>
    <w:rsid w:val="005D6683"/>
    <w:rsid w:val="005E5F99"/>
    <w:rsid w:val="006027EE"/>
    <w:rsid w:val="0060402B"/>
    <w:rsid w:val="00610314"/>
    <w:rsid w:val="00614EA3"/>
    <w:rsid w:val="00625E08"/>
    <w:rsid w:val="00633D2E"/>
    <w:rsid w:val="00657201"/>
    <w:rsid w:val="006728FD"/>
    <w:rsid w:val="00672DDE"/>
    <w:rsid w:val="00673787"/>
    <w:rsid w:val="00683AD2"/>
    <w:rsid w:val="00686C3A"/>
    <w:rsid w:val="006B02E5"/>
    <w:rsid w:val="006B50B6"/>
    <w:rsid w:val="006C6461"/>
    <w:rsid w:val="006D3FBF"/>
    <w:rsid w:val="006D59E5"/>
    <w:rsid w:val="006E100B"/>
    <w:rsid w:val="006F1EC0"/>
    <w:rsid w:val="0073722D"/>
    <w:rsid w:val="007429F8"/>
    <w:rsid w:val="00743C8B"/>
    <w:rsid w:val="00746AAF"/>
    <w:rsid w:val="00777240"/>
    <w:rsid w:val="00783FA4"/>
    <w:rsid w:val="00793DAD"/>
    <w:rsid w:val="00796744"/>
    <w:rsid w:val="007A2B5D"/>
    <w:rsid w:val="007A7B46"/>
    <w:rsid w:val="007C041B"/>
    <w:rsid w:val="007C22EE"/>
    <w:rsid w:val="007D33B6"/>
    <w:rsid w:val="007E0155"/>
    <w:rsid w:val="007E56FE"/>
    <w:rsid w:val="007F7271"/>
    <w:rsid w:val="008053DA"/>
    <w:rsid w:val="008179D4"/>
    <w:rsid w:val="008533A6"/>
    <w:rsid w:val="008604E8"/>
    <w:rsid w:val="00861ED9"/>
    <w:rsid w:val="00875A40"/>
    <w:rsid w:val="00876522"/>
    <w:rsid w:val="00885A71"/>
    <w:rsid w:val="008A37FC"/>
    <w:rsid w:val="008A5B9F"/>
    <w:rsid w:val="008B77BA"/>
    <w:rsid w:val="008D4DCD"/>
    <w:rsid w:val="009032FB"/>
    <w:rsid w:val="0092586C"/>
    <w:rsid w:val="00941815"/>
    <w:rsid w:val="00941F87"/>
    <w:rsid w:val="0094264B"/>
    <w:rsid w:val="00944FE4"/>
    <w:rsid w:val="00970356"/>
    <w:rsid w:val="00973E60"/>
    <w:rsid w:val="009816E1"/>
    <w:rsid w:val="0099077F"/>
    <w:rsid w:val="009962E0"/>
    <w:rsid w:val="009D6E75"/>
    <w:rsid w:val="009F64C1"/>
    <w:rsid w:val="00A1668B"/>
    <w:rsid w:val="00A400BF"/>
    <w:rsid w:val="00A43726"/>
    <w:rsid w:val="00A441B1"/>
    <w:rsid w:val="00A50DCE"/>
    <w:rsid w:val="00A72EAA"/>
    <w:rsid w:val="00A81247"/>
    <w:rsid w:val="00AB2CC6"/>
    <w:rsid w:val="00AB40A0"/>
    <w:rsid w:val="00AD16CE"/>
    <w:rsid w:val="00AE3427"/>
    <w:rsid w:val="00AF3C97"/>
    <w:rsid w:val="00B0183E"/>
    <w:rsid w:val="00B041D8"/>
    <w:rsid w:val="00B10AE4"/>
    <w:rsid w:val="00B45DFF"/>
    <w:rsid w:val="00B71051"/>
    <w:rsid w:val="00BB26BD"/>
    <w:rsid w:val="00BF08D5"/>
    <w:rsid w:val="00BF7424"/>
    <w:rsid w:val="00BF7F2C"/>
    <w:rsid w:val="00C05B96"/>
    <w:rsid w:val="00C07B85"/>
    <w:rsid w:val="00C20F6E"/>
    <w:rsid w:val="00C2134C"/>
    <w:rsid w:val="00C276E7"/>
    <w:rsid w:val="00C36E91"/>
    <w:rsid w:val="00C71257"/>
    <w:rsid w:val="00C8455A"/>
    <w:rsid w:val="00CB4A32"/>
    <w:rsid w:val="00CC155A"/>
    <w:rsid w:val="00CD2C0D"/>
    <w:rsid w:val="00CD3F61"/>
    <w:rsid w:val="00CE494A"/>
    <w:rsid w:val="00D01E46"/>
    <w:rsid w:val="00D048B9"/>
    <w:rsid w:val="00D167EF"/>
    <w:rsid w:val="00D26480"/>
    <w:rsid w:val="00D32632"/>
    <w:rsid w:val="00D4455E"/>
    <w:rsid w:val="00D517A9"/>
    <w:rsid w:val="00D62719"/>
    <w:rsid w:val="00D700FC"/>
    <w:rsid w:val="00D72A47"/>
    <w:rsid w:val="00D72E8B"/>
    <w:rsid w:val="00DB460E"/>
    <w:rsid w:val="00DC2701"/>
    <w:rsid w:val="00DD15D5"/>
    <w:rsid w:val="00DD57D7"/>
    <w:rsid w:val="00DF69C4"/>
    <w:rsid w:val="00E02A63"/>
    <w:rsid w:val="00E0576C"/>
    <w:rsid w:val="00E16396"/>
    <w:rsid w:val="00E171A5"/>
    <w:rsid w:val="00E24CD5"/>
    <w:rsid w:val="00E44740"/>
    <w:rsid w:val="00E46AD0"/>
    <w:rsid w:val="00E679FB"/>
    <w:rsid w:val="00E762C2"/>
    <w:rsid w:val="00E81EAD"/>
    <w:rsid w:val="00E84FAF"/>
    <w:rsid w:val="00EA24AD"/>
    <w:rsid w:val="00EA3DD4"/>
    <w:rsid w:val="00EB1276"/>
    <w:rsid w:val="00EF688E"/>
    <w:rsid w:val="00F34854"/>
    <w:rsid w:val="00F37D03"/>
    <w:rsid w:val="00F8123E"/>
    <w:rsid w:val="00FC7895"/>
    <w:rsid w:val="00FD0714"/>
    <w:rsid w:val="00FD5601"/>
    <w:rsid w:val="00FD65B5"/>
    <w:rsid w:val="00FF3DBB"/>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F9555-5B93-4B76-B679-4B658CF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6CD"/>
    <w:pPr>
      <w:ind w:firstLineChars="200" w:firstLine="420"/>
    </w:pPr>
  </w:style>
  <w:style w:type="paragraph" w:styleId="a4">
    <w:name w:val="header"/>
    <w:basedOn w:val="a"/>
    <w:link w:val="Char"/>
    <w:uiPriority w:val="99"/>
    <w:unhideWhenUsed/>
    <w:rsid w:val="00572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266A"/>
    <w:rPr>
      <w:sz w:val="18"/>
      <w:szCs w:val="18"/>
    </w:rPr>
  </w:style>
  <w:style w:type="paragraph" w:styleId="a5">
    <w:name w:val="footer"/>
    <w:basedOn w:val="a"/>
    <w:link w:val="Char0"/>
    <w:uiPriority w:val="99"/>
    <w:unhideWhenUsed/>
    <w:rsid w:val="0057266A"/>
    <w:pPr>
      <w:tabs>
        <w:tab w:val="center" w:pos="4153"/>
        <w:tab w:val="right" w:pos="8306"/>
      </w:tabs>
      <w:snapToGrid w:val="0"/>
      <w:jc w:val="left"/>
    </w:pPr>
    <w:rPr>
      <w:sz w:val="18"/>
      <w:szCs w:val="18"/>
    </w:rPr>
  </w:style>
  <w:style w:type="character" w:customStyle="1" w:styleId="Char0">
    <w:name w:val="页脚 Char"/>
    <w:basedOn w:val="a0"/>
    <w:link w:val="a5"/>
    <w:uiPriority w:val="99"/>
    <w:rsid w:val="0057266A"/>
    <w:rPr>
      <w:sz w:val="18"/>
      <w:szCs w:val="18"/>
    </w:rPr>
  </w:style>
  <w:style w:type="character" w:styleId="HTML">
    <w:name w:val="HTML Code"/>
    <w:basedOn w:val="a0"/>
    <w:uiPriority w:val="99"/>
    <w:semiHidden/>
    <w:unhideWhenUsed/>
    <w:rsid w:val="0057266A"/>
    <w:rPr>
      <w:rFonts w:ascii="宋体" w:eastAsia="宋体" w:hAnsi="宋体" w:cs="宋体"/>
      <w:sz w:val="24"/>
      <w:szCs w:val="24"/>
    </w:rPr>
  </w:style>
  <w:style w:type="character" w:styleId="a6">
    <w:name w:val="Hyperlink"/>
    <w:basedOn w:val="a0"/>
    <w:uiPriority w:val="99"/>
    <w:semiHidden/>
    <w:unhideWhenUsed/>
    <w:rsid w:val="00D62719"/>
    <w:rPr>
      <w:color w:val="0000FF"/>
      <w:u w:val="single"/>
    </w:rPr>
  </w:style>
  <w:style w:type="character" w:customStyle="1" w:styleId="apple-converted-space">
    <w:name w:val="apple-converted-space"/>
    <w:basedOn w:val="a0"/>
    <w:rsid w:val="00D62719"/>
  </w:style>
  <w:style w:type="paragraph" w:styleId="a7">
    <w:name w:val="Normal (Web)"/>
    <w:basedOn w:val="a"/>
    <w:uiPriority w:val="99"/>
    <w:semiHidden/>
    <w:unhideWhenUsed/>
    <w:rsid w:val="00D6271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62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984044">
      <w:bodyDiv w:val="1"/>
      <w:marLeft w:val="0"/>
      <w:marRight w:val="0"/>
      <w:marTop w:val="0"/>
      <w:marBottom w:val="0"/>
      <w:divBdr>
        <w:top w:val="none" w:sz="0" w:space="0" w:color="auto"/>
        <w:left w:val="none" w:sz="0" w:space="0" w:color="auto"/>
        <w:bottom w:val="none" w:sz="0" w:space="0" w:color="auto"/>
        <w:right w:val="none" w:sz="0" w:space="0" w:color="auto"/>
      </w:divBdr>
    </w:div>
    <w:div w:id="15265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6%B5%8B%E8%AF%95%E8%BF%87%E7%A8%8B" TargetMode="External"/><Relationship Id="rId18" Type="http://schemas.openxmlformats.org/officeDocument/2006/relationships/hyperlink" Target="https://baike.so.com/doc/1747926-1847981.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g"/><Relationship Id="rId12" Type="http://schemas.openxmlformats.org/officeDocument/2006/relationships/hyperlink" Target="https://baike.baidu.com/item/%E6%B5%8B%E8%AF%95%E8%AE%A1%E5%88%92"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9C%80%E6%B1%82%E7%AE%A1%E7%90%86"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hyperlink" Target="https://baike.baidu.com/item/Mercur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aike.baidu.com/item/%E8%BD%AF%E4%BB%B6%E6%B5%8B%E8%AF%95%E5%B7%A5%E5%85%B7" TargetMode="External"/><Relationship Id="rId14" Type="http://schemas.openxmlformats.org/officeDocument/2006/relationships/hyperlink" Target="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21</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 paopaoshiwo</dc:creator>
  <cp:keywords/>
  <dc:description/>
  <cp:lastModifiedBy>paopaoshiwo adminstrator</cp:lastModifiedBy>
  <cp:revision>46</cp:revision>
  <dcterms:created xsi:type="dcterms:W3CDTF">2018-02-27T07:04:00Z</dcterms:created>
  <dcterms:modified xsi:type="dcterms:W3CDTF">2018-07-19T04:10:00Z</dcterms:modified>
</cp:coreProperties>
</file>